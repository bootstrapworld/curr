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9BD0C" w14:textId="77777777" w:rsidR="007E20E5" w:rsidRDefault="00C1229A">
      <w:pPr>
        <w:pStyle w:val="Heading3"/>
        <w:rPr>
          <w:b/>
        </w:rPr>
      </w:pPr>
      <w:bookmarkStart w:id="0" w:name="_f3g136rd8kmp" w:colFirst="0" w:colLast="0"/>
      <w:bookmarkEnd w:id="0"/>
      <w:r>
        <w:rPr>
          <w:b/>
        </w:rPr>
        <w:t>Sequence</w:t>
      </w:r>
    </w:p>
    <w:p w14:paraId="59365B56" w14:textId="77777777" w:rsidR="007E20E5" w:rsidRDefault="00C1229A">
      <w:pPr>
        <w:numPr>
          <w:ilvl w:val="0"/>
          <w:numId w:val="6"/>
        </w:numPr>
        <w:ind w:left="360"/>
        <w:contextualSpacing/>
      </w:pPr>
      <w:r>
        <w:t>Activity 1 - Demo/Discussion - diffusion of dye in hot and cold water</w:t>
      </w:r>
    </w:p>
    <w:p w14:paraId="155AD440" w14:textId="77777777" w:rsidR="007E20E5" w:rsidRDefault="00C1229A">
      <w:pPr>
        <w:numPr>
          <w:ilvl w:val="0"/>
          <w:numId w:val="6"/>
        </w:numPr>
        <w:ind w:left="360"/>
        <w:contextualSpacing/>
      </w:pPr>
      <w:commentRangeStart w:id="1"/>
      <w:r>
        <w:t>Worksheet 1 - storyboard of water.</w:t>
      </w:r>
      <w:commentRangeEnd w:id="1"/>
      <w:r>
        <w:commentReference w:id="1"/>
      </w:r>
    </w:p>
    <w:p w14:paraId="588D6534" w14:textId="77777777" w:rsidR="007E20E5" w:rsidRDefault="00C1229A">
      <w:pPr>
        <w:numPr>
          <w:ilvl w:val="0"/>
          <w:numId w:val="6"/>
        </w:numPr>
        <w:ind w:left="360"/>
        <w:contextualSpacing/>
      </w:pPr>
      <w:r>
        <w:t>Lab 1 - Temperature scales - Fahrenheit and Celsius</w:t>
      </w:r>
    </w:p>
    <w:p w14:paraId="43706072" w14:textId="77777777" w:rsidR="007E20E5" w:rsidRDefault="00C1229A">
      <w:pPr>
        <w:numPr>
          <w:ilvl w:val="0"/>
          <w:numId w:val="6"/>
        </w:numPr>
        <w:ind w:left="360"/>
        <w:contextualSpacing/>
      </w:pPr>
      <w:commentRangeStart w:id="2"/>
      <w:r>
        <w:t>Worksheet 2 - Working with Expressions</w:t>
      </w:r>
      <w:commentRangeEnd w:id="2"/>
      <w:r>
        <w:commentReference w:id="2"/>
      </w:r>
    </w:p>
    <w:p w14:paraId="4930C61D" w14:textId="77777777" w:rsidR="007E20E5" w:rsidRDefault="00C1229A">
      <w:pPr>
        <w:numPr>
          <w:ilvl w:val="0"/>
          <w:numId w:val="6"/>
        </w:numPr>
        <w:ind w:left="360"/>
        <w:contextualSpacing/>
      </w:pPr>
      <w:r>
        <w:t>Worksheet 3 - Working with Functions</w:t>
      </w:r>
    </w:p>
    <w:p w14:paraId="6F2D120F" w14:textId="77777777" w:rsidR="007E20E5" w:rsidRDefault="00C1229A">
      <w:pPr>
        <w:numPr>
          <w:ilvl w:val="0"/>
          <w:numId w:val="6"/>
        </w:numPr>
        <w:ind w:left="360"/>
        <w:contextualSpacing/>
      </w:pPr>
      <w:r>
        <w:t>Pyret Activity 1 - Temp Converter Program</w:t>
      </w:r>
    </w:p>
    <w:p w14:paraId="2F1ACD40" w14:textId="77777777" w:rsidR="007E20E5" w:rsidRDefault="00C1229A">
      <w:pPr>
        <w:numPr>
          <w:ilvl w:val="0"/>
          <w:numId w:val="6"/>
        </w:numPr>
        <w:ind w:left="360"/>
        <w:contextualSpacing/>
      </w:pPr>
      <w:r>
        <w:t>Follow-up - Create the inverse</w:t>
      </w:r>
    </w:p>
    <w:p w14:paraId="3240D735" w14:textId="77777777" w:rsidR="007E20E5" w:rsidRDefault="00C1229A">
      <w:pPr>
        <w:numPr>
          <w:ilvl w:val="0"/>
          <w:numId w:val="6"/>
        </w:numPr>
        <w:ind w:left="360"/>
        <w:contextualSpacing/>
      </w:pPr>
      <w:r>
        <w:t>Worksheet 4 - Working with Images</w:t>
      </w:r>
    </w:p>
    <w:p w14:paraId="7C8CE69D" w14:textId="77777777" w:rsidR="007E20E5" w:rsidRDefault="00C1229A">
      <w:pPr>
        <w:numPr>
          <w:ilvl w:val="0"/>
          <w:numId w:val="6"/>
        </w:numPr>
        <w:ind w:left="360"/>
        <w:contextualSpacing/>
      </w:pPr>
      <w:r>
        <w:t>Pyret Activity 2 - Thermometer Program</w:t>
      </w:r>
    </w:p>
    <w:p w14:paraId="4478177C" w14:textId="77777777" w:rsidR="00B0206C" w:rsidRDefault="00B0206C" w:rsidP="00B0206C">
      <w:pPr>
        <w:contextualSpacing/>
      </w:pPr>
    </w:p>
    <w:p w14:paraId="4E29D307" w14:textId="77777777" w:rsidR="00A26171" w:rsidRPr="00A26171" w:rsidRDefault="00A26171" w:rsidP="00A26171">
      <w:pPr>
        <w:rPr>
          <w:ins w:id="3" w:author="Colleen Megowan" w:date="2018-06-16T17:27:00Z"/>
          <w:b/>
          <w:sz w:val="28"/>
          <w:szCs w:val="28"/>
          <w:rPrChange w:id="4" w:author="Colleen Megowan" w:date="2018-06-16T17:27:00Z">
            <w:rPr>
              <w:ins w:id="5" w:author="Colleen Megowan" w:date="2018-06-16T17:27:00Z"/>
            </w:rPr>
          </w:rPrChange>
        </w:rPr>
        <w:pPrChange w:id="6" w:author="Colleen Megowan" w:date="2018-06-16T17:27:00Z">
          <w:pPr>
            <w:pStyle w:val="ListParagraph"/>
            <w:numPr>
              <w:numId w:val="5"/>
            </w:numPr>
            <w:ind w:hanging="360"/>
          </w:pPr>
        </w:pPrChange>
      </w:pPr>
      <w:bookmarkStart w:id="7" w:name="_1r5ffkxl15tg" w:colFirst="0" w:colLast="0"/>
      <w:bookmarkEnd w:id="7"/>
      <w:ins w:id="8" w:author="Colleen Megowan" w:date="2018-06-16T17:27:00Z">
        <w:r w:rsidRPr="00A26171">
          <w:rPr>
            <w:b/>
            <w:sz w:val="28"/>
            <w:szCs w:val="28"/>
            <w:rPrChange w:id="9" w:author="Colleen Megowan" w:date="2018-06-16T17:27:00Z">
              <w:rPr/>
            </w:rPrChange>
          </w:rPr>
          <w:t>Background</w:t>
        </w:r>
      </w:ins>
    </w:p>
    <w:p w14:paraId="35918B5C" w14:textId="77777777" w:rsidR="00A26171" w:rsidRDefault="00A26171" w:rsidP="00A26171">
      <w:pPr>
        <w:pStyle w:val="ListParagraph"/>
        <w:ind w:left="360"/>
        <w:rPr>
          <w:ins w:id="10" w:author="Colleen Megowan" w:date="2018-06-16T17:27:00Z"/>
        </w:rPr>
        <w:pPrChange w:id="11" w:author="Colleen Megowan" w:date="2018-06-16T17:27:00Z">
          <w:pPr>
            <w:pStyle w:val="ListParagraph"/>
            <w:numPr>
              <w:numId w:val="5"/>
            </w:numPr>
            <w:ind w:hanging="360"/>
          </w:pPr>
        </w:pPrChange>
      </w:pPr>
    </w:p>
    <w:p w14:paraId="2B9C1DC4" w14:textId="77777777" w:rsidR="00A26171" w:rsidRDefault="00A26171" w:rsidP="00A26171">
      <w:pPr>
        <w:rPr>
          <w:ins w:id="12" w:author="Colleen Megowan" w:date="2018-06-16T17:27:00Z"/>
        </w:rPr>
        <w:pPrChange w:id="13" w:author="Colleen Megowan" w:date="2018-06-16T17:27:00Z">
          <w:pPr>
            <w:pStyle w:val="ListParagraph"/>
            <w:numPr>
              <w:numId w:val="5"/>
            </w:numPr>
            <w:ind w:hanging="360"/>
          </w:pPr>
        </w:pPrChange>
      </w:pPr>
      <w:ins w:id="14" w:author="Colleen Megowan" w:date="2018-06-16T17:27:00Z">
        <w:r w:rsidRPr="00A26171">
          <w:rPr>
            <w:i/>
            <w:iCs/>
            <w:rPrChange w:id="15" w:author="Colleen Megowan" w:date="2018-06-16T17:27:00Z">
              <w:rPr>
                <w:i/>
                <w:iCs/>
              </w:rPr>
            </w:rPrChange>
          </w:rPr>
          <w:t>A function is a model, a mathematical model</w:t>
        </w:r>
        <w:r>
          <w:t xml:space="preserve">—it has elements, operations, relations and rules. We need to </w:t>
        </w:r>
        <w:r w:rsidRPr="00A26171">
          <w:rPr>
            <w:u w:val="single"/>
            <w:rPrChange w:id="16" w:author="Colleen Megowan" w:date="2018-06-16T17:27:00Z">
              <w:rPr>
                <w:u w:val="single"/>
              </w:rPr>
            </w:rPrChange>
          </w:rPr>
          <w:t>explicitly</w:t>
        </w:r>
        <w:r>
          <w:t xml:space="preserve"> </w:t>
        </w:r>
        <w:r w:rsidRPr="00A26171">
          <w:rPr>
            <w:b/>
            <w:bCs/>
            <w:rPrChange w:id="17" w:author="Colleen Megowan" w:date="2018-06-16T17:27:00Z">
              <w:rPr>
                <w:b/>
                <w:bCs/>
              </w:rPr>
            </w:rPrChange>
          </w:rPr>
          <w:t>build</w:t>
        </w:r>
        <w:r>
          <w:t xml:space="preserve"> it, test and </w:t>
        </w:r>
        <w:r w:rsidRPr="00A26171">
          <w:rPr>
            <w:b/>
            <w:bCs/>
            <w:rPrChange w:id="18" w:author="Colleen Megowan" w:date="2018-06-16T17:27:00Z">
              <w:rPr>
                <w:b/>
                <w:bCs/>
              </w:rPr>
            </w:rPrChange>
          </w:rPr>
          <w:t>refine</w:t>
        </w:r>
        <w:r>
          <w:t xml:space="preserve"> it and prepare students to </w:t>
        </w:r>
        <w:r w:rsidRPr="00A26171">
          <w:rPr>
            <w:b/>
            <w:bCs/>
            <w:rPrChange w:id="19" w:author="Colleen Megowan" w:date="2018-06-16T17:27:00Z">
              <w:rPr>
                <w:b/>
                <w:bCs/>
              </w:rPr>
            </w:rPrChange>
          </w:rPr>
          <w:t>deploy</w:t>
        </w:r>
        <w:r>
          <w:t xml:space="preserve"> it in a variety of contexts. The Pyret code and the simulation it produces are </w:t>
        </w:r>
        <w:r w:rsidRPr="00A26171">
          <w:rPr>
            <w:i/>
            <w:iCs/>
            <w:rPrChange w:id="20" w:author="Colleen Megowan" w:date="2018-06-16T17:27:00Z">
              <w:rPr>
                <w:i/>
                <w:iCs/>
              </w:rPr>
            </w:rPrChange>
          </w:rPr>
          <w:t>representations of the</w:t>
        </w:r>
        <w:r>
          <w:t xml:space="preserve"> </w:t>
        </w:r>
        <w:r w:rsidRPr="00A26171">
          <w:rPr>
            <w:i/>
            <w:iCs/>
            <w:rPrChange w:id="21" w:author="Colleen Megowan" w:date="2018-06-16T17:27:00Z">
              <w:rPr>
                <w:i/>
                <w:iCs/>
              </w:rPr>
            </w:rPrChange>
          </w:rPr>
          <w:t xml:space="preserve">function model. </w:t>
        </w:r>
        <w:r>
          <w:t>In physics, we regard a function is a representation of a model, but in math, it IS the model, so we need to engage in a Modeling Cycle that enables students to build it, test and refine it, and deploy it.</w:t>
        </w:r>
      </w:ins>
    </w:p>
    <w:p w14:paraId="1F2EBDC6" w14:textId="77777777" w:rsidR="00A26171" w:rsidRDefault="00A26171" w:rsidP="00A26171">
      <w:pPr>
        <w:pStyle w:val="ListParagraph"/>
        <w:ind w:left="360"/>
        <w:rPr>
          <w:ins w:id="22" w:author="Colleen Megowan" w:date="2018-06-16T17:27:00Z"/>
        </w:rPr>
        <w:pPrChange w:id="23" w:author="Colleen Megowan" w:date="2018-06-16T17:27:00Z">
          <w:pPr>
            <w:pStyle w:val="ListParagraph"/>
            <w:numPr>
              <w:numId w:val="5"/>
            </w:numPr>
            <w:ind w:hanging="360"/>
          </w:pPr>
        </w:pPrChange>
      </w:pPr>
    </w:p>
    <w:p w14:paraId="5F33190A" w14:textId="77777777" w:rsidR="00A26171" w:rsidRDefault="00A26171" w:rsidP="00A26171">
      <w:pPr>
        <w:rPr>
          <w:ins w:id="24" w:author="Colleen Megowan" w:date="2018-06-16T17:27:00Z"/>
        </w:rPr>
        <w:pPrChange w:id="25" w:author="Colleen Megowan" w:date="2018-06-16T17:27:00Z">
          <w:pPr>
            <w:pStyle w:val="ListParagraph"/>
            <w:numPr>
              <w:numId w:val="5"/>
            </w:numPr>
            <w:ind w:hanging="360"/>
          </w:pPr>
        </w:pPrChange>
      </w:pPr>
      <w:ins w:id="26" w:author="Colleen Megowan" w:date="2018-06-16T17:27:00Z">
        <w:r>
          <w:t xml:space="preserve">It will be a short Modeling Cycle, to be sure, but an essential pre-cursor for what is to come. Once we have this model we can circle back to it whenever we need to…we can also diagnose problems with student thinking about mathematizing the model better. Typically we ask students to represent a model “algebraically” and we get them to develop an equation in </w:t>
        </w:r>
        <w:r w:rsidRPr="00A26171">
          <w:rPr>
            <w:i/>
            <w:iCs/>
            <w:rPrChange w:id="27" w:author="Colleen Megowan" w:date="2018-06-16T17:27:00Z">
              <w:rPr>
                <w:i/>
                <w:iCs/>
              </w:rPr>
            </w:rPrChange>
          </w:rPr>
          <w:t>y = mx + b</w:t>
        </w:r>
        <w:r>
          <w:t xml:space="preserve"> form—for computational modeling in Pyret we need to shift our use of language to having them represent the model </w:t>
        </w:r>
        <w:r w:rsidRPr="00A26171">
          <w:rPr>
            <w:i/>
            <w:rPrChange w:id="28" w:author="Colleen Megowan" w:date="2018-06-16T17:27:00Z">
              <w:rPr>
                <w:i/>
              </w:rPr>
            </w:rPrChange>
          </w:rPr>
          <w:t>‘functionally’</w:t>
        </w:r>
        <w:r>
          <w:t xml:space="preserve"> (rather than saying </w:t>
        </w:r>
        <w:r w:rsidRPr="00A26171">
          <w:rPr>
            <w:i/>
            <w:rPrChange w:id="29" w:author="Colleen Megowan" w:date="2018-06-16T17:27:00Z">
              <w:rPr>
                <w:i/>
              </w:rPr>
            </w:rPrChange>
          </w:rPr>
          <w:t>‘algebraically’</w:t>
        </w:r>
        <w:r>
          <w:t>)--as a function (of which an equation is a specific expression). The words we use matter, as you are coming to realize, and this is an opportunity to begin to use the word ‘function’ purposefully.</w:t>
        </w:r>
      </w:ins>
    </w:p>
    <w:p w14:paraId="465472BE" w14:textId="77777777" w:rsidR="00A26171" w:rsidRDefault="00A26171" w:rsidP="00A26171">
      <w:pPr>
        <w:pStyle w:val="ListParagraph"/>
        <w:ind w:left="360"/>
        <w:rPr>
          <w:ins w:id="30" w:author="Colleen Megowan" w:date="2018-06-16T17:27:00Z"/>
        </w:rPr>
        <w:pPrChange w:id="31" w:author="Colleen Megowan" w:date="2018-06-16T17:27:00Z">
          <w:pPr>
            <w:pStyle w:val="ListParagraph"/>
            <w:numPr>
              <w:numId w:val="5"/>
            </w:numPr>
            <w:ind w:hanging="360"/>
          </w:pPr>
        </w:pPrChange>
      </w:pPr>
    </w:p>
    <w:p w14:paraId="30C2C242" w14:textId="77777777" w:rsidR="00A26171" w:rsidRPr="00A26171" w:rsidRDefault="00A26171" w:rsidP="00A26171">
      <w:pPr>
        <w:rPr>
          <w:ins w:id="32" w:author="Colleen Megowan" w:date="2018-06-16T17:27:00Z"/>
          <w:i/>
          <w:iCs/>
          <w:rPrChange w:id="33" w:author="Colleen Megowan" w:date="2018-06-16T17:27:00Z">
            <w:rPr>
              <w:ins w:id="34" w:author="Colleen Megowan" w:date="2018-06-16T17:27:00Z"/>
              <w:i/>
              <w:iCs/>
            </w:rPr>
          </w:rPrChange>
        </w:rPr>
        <w:pPrChange w:id="35" w:author="Colleen Megowan" w:date="2018-06-16T17:27:00Z">
          <w:pPr>
            <w:pStyle w:val="ListParagraph"/>
            <w:numPr>
              <w:numId w:val="5"/>
            </w:numPr>
            <w:ind w:hanging="360"/>
          </w:pPr>
        </w:pPrChange>
      </w:pPr>
      <w:ins w:id="36" w:author="Colleen Megowan" w:date="2018-06-16T17:27:00Z">
        <w:r>
          <w:t>The development of the concept of function is a big deal in the math education research. It turns out that one reason it’s hard for students to develop a coherent concept of function is because in math it is taught in a “context-free” way. Students end up with a procedural knowledge of functions and their use, but no conceptual model that enables them to apply functions more generally. If we can help students build a strong function model at the start of 9</w:t>
        </w:r>
        <w:r w:rsidRPr="00A26171">
          <w:rPr>
            <w:vertAlign w:val="superscript"/>
            <w:rPrChange w:id="37" w:author="Colleen Megowan" w:date="2018-06-16T17:27:00Z">
              <w:rPr>
                <w:vertAlign w:val="superscript"/>
              </w:rPr>
            </w:rPrChange>
          </w:rPr>
          <w:t>th</w:t>
        </w:r>
        <w:r>
          <w:t xml:space="preserve"> grade physics, not only will they be better computational modelers they may be better mathematical thinkers and learners as well.</w:t>
        </w:r>
      </w:ins>
    </w:p>
    <w:p w14:paraId="3AA332A5" w14:textId="77777777" w:rsidR="007E20E5" w:rsidRDefault="00C1229A">
      <w:pPr>
        <w:pStyle w:val="Heading3"/>
        <w:keepNext w:val="0"/>
        <w:keepLines w:val="0"/>
        <w:numPr>
          <w:ilvl w:val="0"/>
          <w:numId w:val="5"/>
        </w:numPr>
        <w:spacing w:before="480"/>
        <w:ind w:left="360"/>
        <w:contextualSpacing/>
        <w:rPr>
          <w:b/>
        </w:rPr>
      </w:pPr>
      <w:r>
        <w:rPr>
          <w:b/>
        </w:rPr>
        <w:t>A</w:t>
      </w:r>
      <w:r>
        <w:rPr>
          <w:b/>
        </w:rPr>
        <w:t>ctivity 1 - Demo/discussion: diffusion of dye in hot and cold water</w:t>
      </w:r>
    </w:p>
    <w:p w14:paraId="21DAC786" w14:textId="77777777" w:rsidR="007E20E5" w:rsidRDefault="00C1229A">
      <w:r>
        <w:t xml:space="preserve">In this demonstration, obtain two large </w:t>
      </w:r>
      <w:r>
        <w:t xml:space="preserve">beakers or flasks.  Fill one with cool to cold water and the other with very warm water (not boiling).  Allow the water to become still on a demo table before beginning the demonstration.  Add 1-2 drops of a dark food dye to the water in each flask and </w:t>
      </w:r>
      <w:r>
        <w:lastRenderedPageBreak/>
        <w:t>obs</w:t>
      </w:r>
      <w:r>
        <w:t>erve the diffusion of the dye in the water.  Using two different colors, such as red and blue, makes it easier to keep track of which beaker is hot and cold during discussion.</w:t>
      </w:r>
    </w:p>
    <w:p w14:paraId="61252284" w14:textId="77777777" w:rsidR="007E20E5" w:rsidRDefault="00C1229A">
      <w:r>
        <w:t>Students are asked to describe what they saw macroscopically, and then explain t</w:t>
      </w:r>
      <w:r>
        <w:t>heir observations in terms of the particle model we have developed so far (small, separate particles in motion that move randomly by collision).  The discussion should draw students to explain the observed behavior in terms of the effect that adding energy</w:t>
      </w:r>
      <w:r>
        <w:t xml:space="preserve"> to the system of particles has on temperature and the speed of the particles.</w:t>
      </w:r>
    </w:p>
    <w:p w14:paraId="68A9FCB0" w14:textId="77777777" w:rsidR="00A26171" w:rsidRDefault="00A26171"/>
    <w:p w14:paraId="5C4FEADD" w14:textId="77777777" w:rsidR="007E20E5" w:rsidRDefault="00C1229A">
      <w:r>
        <w:t>An important aspect of our model of matter that is being developed in this unit is that particles interact via collision to change motion and transfer energy from particle to pa</w:t>
      </w:r>
      <w:r>
        <w:t>rticle.  This feature of our model provides a mechanism for understanding energy transfer by both heating and working (introduced in Unit 3) and for understanding reactions beginning in Unit 7. It is helpful to students to explicitly identify these feature</w:t>
      </w:r>
      <w:r>
        <w:t>s of our model following these activities.</w:t>
      </w:r>
    </w:p>
    <w:p w14:paraId="00F214F4" w14:textId="77777777" w:rsidR="007E20E5" w:rsidRDefault="00C1229A">
      <w:r>
        <w:t xml:space="preserve"> </w:t>
      </w:r>
    </w:p>
    <w:p w14:paraId="621A80FF" w14:textId="77777777" w:rsidR="007E20E5" w:rsidRDefault="00C1229A">
      <w:pPr>
        <w:pStyle w:val="Heading3"/>
        <w:rPr>
          <w:b/>
        </w:rPr>
      </w:pPr>
      <w:bookmarkStart w:id="38" w:name="_gfrq9hfj6xi0" w:colFirst="0" w:colLast="0"/>
      <w:bookmarkEnd w:id="38"/>
      <w:r>
        <w:rPr>
          <w:b/>
        </w:rPr>
        <w:t>2. Worksheet 1 - Storyboard</w:t>
      </w:r>
      <w:r>
        <w:t xml:space="preserve"> </w:t>
      </w:r>
    </w:p>
    <w:p w14:paraId="2DD3A4DC" w14:textId="77777777" w:rsidR="007E20E5" w:rsidRDefault="00C1229A">
      <w:r>
        <w:t xml:space="preserve">Students will prepare two storyboard sequences, one each for the hot water and cold water diffusion observations. To contrast the difference in rate, each storyboard sequence should </w:t>
      </w:r>
      <w:r>
        <w:t>contain the same number of frames at the same time intervals. These can be prepared individually as a homework assignment, however, ideally as class time allows, prepared in groups on whiteboards for discussion.</w:t>
      </w:r>
    </w:p>
    <w:p w14:paraId="2B685248" w14:textId="77777777" w:rsidR="007E20E5" w:rsidRDefault="007E20E5"/>
    <w:p w14:paraId="5C295D23" w14:textId="77777777" w:rsidR="007E20E5" w:rsidRDefault="007E20E5"/>
    <w:p w14:paraId="39E6DE68" w14:textId="77777777" w:rsidR="007E20E5" w:rsidRDefault="007E20E5"/>
    <w:p w14:paraId="68EF1BB0" w14:textId="77777777" w:rsidR="007E20E5" w:rsidRDefault="007E20E5"/>
    <w:p w14:paraId="38061BF5" w14:textId="77777777" w:rsidR="007E20E5" w:rsidRDefault="007E20E5"/>
    <w:p w14:paraId="5D6B6ADB" w14:textId="77777777" w:rsidR="007E20E5" w:rsidRDefault="00C1229A">
      <w:pPr>
        <w:pStyle w:val="Heading3"/>
        <w:rPr>
          <w:b/>
        </w:rPr>
      </w:pPr>
      <w:bookmarkStart w:id="39" w:name="_z6sxkph430v" w:colFirst="0" w:colLast="0"/>
      <w:bookmarkEnd w:id="39"/>
      <w:r>
        <w:rPr>
          <w:b/>
        </w:rPr>
        <w:t>3. Lab 1 - Temperature scales - Fahrenheit and Celsius</w:t>
      </w:r>
    </w:p>
    <w:p w14:paraId="7CEF4020" w14:textId="77777777" w:rsidR="007E20E5" w:rsidRDefault="00C1229A">
      <w:r>
        <w:t>Outline:  multiple containers at various temperatures to be measured in both Celsius and Fahrenheit and create a data table.</w:t>
      </w:r>
    </w:p>
    <w:p w14:paraId="017C1366" w14:textId="77777777" w:rsidR="007E20E5" w:rsidRDefault="007E20E5"/>
    <w:p w14:paraId="1000E8A1" w14:textId="77777777" w:rsidR="007E20E5" w:rsidRDefault="007E20E5"/>
    <w:tbl>
      <w:tblPr>
        <w:tblStyle w:val="a"/>
        <w:tblW w:w="4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35"/>
      </w:tblGrid>
      <w:tr w:rsidR="007E20E5" w14:paraId="230A7732" w14:textId="77777777">
        <w:tc>
          <w:tcPr>
            <w:tcW w:w="2130" w:type="dxa"/>
            <w:shd w:val="clear" w:color="auto" w:fill="auto"/>
            <w:tcMar>
              <w:top w:w="100" w:type="dxa"/>
              <w:left w:w="100" w:type="dxa"/>
              <w:bottom w:w="100" w:type="dxa"/>
              <w:right w:w="100" w:type="dxa"/>
            </w:tcMar>
          </w:tcPr>
          <w:p w14:paraId="0DE9214A" w14:textId="77777777" w:rsidR="007E20E5" w:rsidRDefault="00C1229A">
            <w:pPr>
              <w:widowControl w:val="0"/>
              <w:pBdr>
                <w:top w:val="nil"/>
                <w:left w:val="nil"/>
                <w:bottom w:val="nil"/>
                <w:right w:val="nil"/>
                <w:between w:val="nil"/>
              </w:pBdr>
              <w:spacing w:line="240" w:lineRule="auto"/>
            </w:pPr>
            <w:r>
              <w:t>Celsius</w:t>
            </w:r>
          </w:p>
        </w:tc>
        <w:tc>
          <w:tcPr>
            <w:tcW w:w="2235" w:type="dxa"/>
            <w:shd w:val="clear" w:color="auto" w:fill="auto"/>
            <w:tcMar>
              <w:top w:w="100" w:type="dxa"/>
              <w:left w:w="100" w:type="dxa"/>
              <w:bottom w:w="100" w:type="dxa"/>
              <w:right w:w="100" w:type="dxa"/>
            </w:tcMar>
          </w:tcPr>
          <w:p w14:paraId="43AEC6B9" w14:textId="77777777" w:rsidR="007E20E5" w:rsidRDefault="00C1229A">
            <w:pPr>
              <w:widowControl w:val="0"/>
              <w:pBdr>
                <w:top w:val="nil"/>
                <w:left w:val="nil"/>
                <w:bottom w:val="nil"/>
                <w:right w:val="nil"/>
                <w:between w:val="nil"/>
              </w:pBdr>
              <w:spacing w:line="240" w:lineRule="auto"/>
            </w:pPr>
            <w:r>
              <w:t>Fahrenheit</w:t>
            </w:r>
          </w:p>
        </w:tc>
      </w:tr>
      <w:tr w:rsidR="007E20E5" w14:paraId="7E40B939" w14:textId="77777777">
        <w:tc>
          <w:tcPr>
            <w:tcW w:w="2130" w:type="dxa"/>
            <w:shd w:val="clear" w:color="auto" w:fill="auto"/>
            <w:tcMar>
              <w:top w:w="100" w:type="dxa"/>
              <w:left w:w="100" w:type="dxa"/>
              <w:bottom w:w="100" w:type="dxa"/>
              <w:right w:w="100" w:type="dxa"/>
            </w:tcMar>
          </w:tcPr>
          <w:p w14:paraId="638B7C00" w14:textId="77777777" w:rsidR="007E20E5" w:rsidRDefault="007E20E5">
            <w:pPr>
              <w:widowControl w:val="0"/>
              <w:pBdr>
                <w:top w:val="nil"/>
                <w:left w:val="nil"/>
                <w:bottom w:val="nil"/>
                <w:right w:val="nil"/>
                <w:between w:val="nil"/>
              </w:pBdr>
              <w:spacing w:line="240" w:lineRule="auto"/>
            </w:pPr>
          </w:p>
        </w:tc>
        <w:tc>
          <w:tcPr>
            <w:tcW w:w="2235" w:type="dxa"/>
            <w:shd w:val="clear" w:color="auto" w:fill="auto"/>
            <w:tcMar>
              <w:top w:w="100" w:type="dxa"/>
              <w:left w:w="100" w:type="dxa"/>
              <w:bottom w:w="100" w:type="dxa"/>
              <w:right w:w="100" w:type="dxa"/>
            </w:tcMar>
          </w:tcPr>
          <w:p w14:paraId="7920E6BC" w14:textId="77777777" w:rsidR="007E20E5" w:rsidRDefault="007E20E5">
            <w:pPr>
              <w:widowControl w:val="0"/>
              <w:pBdr>
                <w:top w:val="nil"/>
                <w:left w:val="nil"/>
                <w:bottom w:val="nil"/>
                <w:right w:val="nil"/>
                <w:between w:val="nil"/>
              </w:pBdr>
              <w:spacing w:line="240" w:lineRule="auto"/>
            </w:pPr>
          </w:p>
        </w:tc>
      </w:tr>
      <w:tr w:rsidR="007E20E5" w14:paraId="3B23404E" w14:textId="77777777">
        <w:tc>
          <w:tcPr>
            <w:tcW w:w="2130" w:type="dxa"/>
            <w:shd w:val="clear" w:color="auto" w:fill="auto"/>
            <w:tcMar>
              <w:top w:w="100" w:type="dxa"/>
              <w:left w:w="100" w:type="dxa"/>
              <w:bottom w:w="100" w:type="dxa"/>
              <w:right w:w="100" w:type="dxa"/>
            </w:tcMar>
          </w:tcPr>
          <w:p w14:paraId="140EB486" w14:textId="77777777" w:rsidR="007E20E5" w:rsidRDefault="007E20E5">
            <w:pPr>
              <w:widowControl w:val="0"/>
              <w:pBdr>
                <w:top w:val="nil"/>
                <w:left w:val="nil"/>
                <w:bottom w:val="nil"/>
                <w:right w:val="nil"/>
                <w:between w:val="nil"/>
              </w:pBdr>
              <w:spacing w:line="240" w:lineRule="auto"/>
            </w:pPr>
          </w:p>
        </w:tc>
        <w:tc>
          <w:tcPr>
            <w:tcW w:w="2235" w:type="dxa"/>
            <w:shd w:val="clear" w:color="auto" w:fill="auto"/>
            <w:tcMar>
              <w:top w:w="100" w:type="dxa"/>
              <w:left w:w="100" w:type="dxa"/>
              <w:bottom w:w="100" w:type="dxa"/>
              <w:right w:w="100" w:type="dxa"/>
            </w:tcMar>
          </w:tcPr>
          <w:p w14:paraId="1330330D" w14:textId="77777777" w:rsidR="007E20E5" w:rsidRDefault="007E20E5">
            <w:pPr>
              <w:widowControl w:val="0"/>
              <w:pBdr>
                <w:top w:val="nil"/>
                <w:left w:val="nil"/>
                <w:bottom w:val="nil"/>
                <w:right w:val="nil"/>
                <w:between w:val="nil"/>
              </w:pBdr>
              <w:spacing w:line="240" w:lineRule="auto"/>
            </w:pPr>
          </w:p>
        </w:tc>
      </w:tr>
      <w:tr w:rsidR="007E20E5" w14:paraId="6739D94D" w14:textId="77777777">
        <w:tc>
          <w:tcPr>
            <w:tcW w:w="2130" w:type="dxa"/>
            <w:shd w:val="clear" w:color="auto" w:fill="auto"/>
            <w:tcMar>
              <w:top w:w="100" w:type="dxa"/>
              <w:left w:w="100" w:type="dxa"/>
              <w:bottom w:w="100" w:type="dxa"/>
              <w:right w:w="100" w:type="dxa"/>
            </w:tcMar>
          </w:tcPr>
          <w:p w14:paraId="5266CE38" w14:textId="77777777" w:rsidR="007E20E5" w:rsidRDefault="007E20E5">
            <w:pPr>
              <w:widowControl w:val="0"/>
              <w:spacing w:line="240" w:lineRule="auto"/>
            </w:pPr>
          </w:p>
        </w:tc>
        <w:tc>
          <w:tcPr>
            <w:tcW w:w="2235" w:type="dxa"/>
            <w:shd w:val="clear" w:color="auto" w:fill="auto"/>
            <w:tcMar>
              <w:top w:w="100" w:type="dxa"/>
              <w:left w:w="100" w:type="dxa"/>
              <w:bottom w:w="100" w:type="dxa"/>
              <w:right w:w="100" w:type="dxa"/>
            </w:tcMar>
          </w:tcPr>
          <w:p w14:paraId="4D022B09" w14:textId="77777777" w:rsidR="007E20E5" w:rsidRDefault="007E20E5">
            <w:pPr>
              <w:widowControl w:val="0"/>
              <w:spacing w:line="240" w:lineRule="auto"/>
            </w:pPr>
          </w:p>
        </w:tc>
      </w:tr>
    </w:tbl>
    <w:p w14:paraId="3152416E" w14:textId="77777777" w:rsidR="007E20E5" w:rsidRDefault="007E20E5"/>
    <w:p w14:paraId="3BA4E65D" w14:textId="77777777" w:rsidR="007E20E5" w:rsidRDefault="00C1229A">
      <w:r>
        <w:t>Graph:  Fahrenheit vs Celsius</w:t>
      </w:r>
    </w:p>
    <w:p w14:paraId="4026499D" w14:textId="77777777" w:rsidR="007E20E5" w:rsidRDefault="00C1229A">
      <w:r>
        <w:t>BFL: F = (1.8 * C) + 32</w:t>
      </w:r>
    </w:p>
    <w:p w14:paraId="17E2DEFC" w14:textId="77777777" w:rsidR="007E20E5" w:rsidRDefault="007E20E5"/>
    <w:p w14:paraId="75911FF1" w14:textId="77777777" w:rsidR="007E20E5" w:rsidRDefault="00C1229A">
      <w:r>
        <w:lastRenderedPageBreak/>
        <w:t>Discuss slope meaning…</w:t>
      </w:r>
    </w:p>
    <w:p w14:paraId="5B835BCE" w14:textId="77777777" w:rsidR="007E20E5" w:rsidRDefault="00C1229A">
      <w:r>
        <w:t>Discuss intercept meaning...</w:t>
      </w:r>
    </w:p>
    <w:p w14:paraId="5965E665" w14:textId="77777777" w:rsidR="00A26171" w:rsidRDefault="00C1229A" w:rsidP="00A26171">
      <w:pPr>
        <w:rPr>
          <w:ins w:id="40" w:author="Colleen Megowan" w:date="2018-06-16T17:26:00Z"/>
        </w:rPr>
      </w:pPr>
      <w:r>
        <w:t>Discuss the FUNCTION (</w:t>
      </w:r>
      <w:r w:rsidR="00A26171">
        <w:t xml:space="preserve">remember to </w:t>
      </w:r>
      <w:r>
        <w:t>emphasize the term ‘function’)</w:t>
      </w:r>
      <w:r w:rsidR="00A26171">
        <w:t xml:space="preserve"> </w:t>
      </w:r>
      <w:ins w:id="41" w:author="Colleen Megowan" w:date="2018-06-16T17:26:00Z">
        <w:r w:rsidR="00A26171">
          <w:t>with its input and output parameters, and constant values.</w:t>
        </w:r>
      </w:ins>
    </w:p>
    <w:p w14:paraId="3544947F" w14:textId="77777777" w:rsidR="007E20E5" w:rsidRDefault="007E20E5"/>
    <w:p w14:paraId="2301A3E1" w14:textId="77777777" w:rsidR="007E20E5" w:rsidRDefault="00C1229A">
      <w:pPr>
        <w:pStyle w:val="Heading3"/>
        <w:rPr>
          <w:b/>
        </w:rPr>
      </w:pPr>
      <w:bookmarkStart w:id="42" w:name="_w2i4c6d1eb54" w:colFirst="0" w:colLast="0"/>
      <w:bookmarkEnd w:id="42"/>
      <w:r>
        <w:rPr>
          <w:b/>
        </w:rPr>
        <w:t>4. Worksheet 2 - Working with Expressions</w:t>
      </w:r>
    </w:p>
    <w:p w14:paraId="10F8BD1E" w14:textId="77777777" w:rsidR="007E20E5" w:rsidRDefault="00C1229A">
      <w:r>
        <w:t xml:space="preserve">Simple calculations…. </w:t>
      </w:r>
    </w:p>
    <w:p w14:paraId="317BDB3A" w14:textId="77777777" w:rsidR="007E20E5" w:rsidRDefault="00C1229A">
      <w:pPr>
        <w:numPr>
          <w:ilvl w:val="0"/>
          <w:numId w:val="2"/>
        </w:numPr>
        <w:contextualSpacing/>
      </w:pPr>
      <w:r>
        <w:t>2 + 3</w:t>
      </w:r>
    </w:p>
    <w:p w14:paraId="779603CD" w14:textId="77777777" w:rsidR="007E20E5" w:rsidRDefault="00C1229A">
      <w:pPr>
        <w:numPr>
          <w:ilvl w:val="0"/>
          <w:numId w:val="2"/>
        </w:numPr>
        <w:contextualSpacing/>
      </w:pPr>
      <w:r>
        <w:t>3 * 5</w:t>
      </w:r>
    </w:p>
    <w:p w14:paraId="511CD777" w14:textId="77777777" w:rsidR="007E20E5" w:rsidRDefault="00C1229A">
      <w:pPr>
        <w:numPr>
          <w:ilvl w:val="0"/>
          <w:numId w:val="2"/>
        </w:numPr>
        <w:contextualSpacing/>
      </w:pPr>
      <w:r>
        <w:t>2 + (3 * 5)</w:t>
      </w:r>
    </w:p>
    <w:p w14:paraId="5A82E425" w14:textId="77777777" w:rsidR="007E20E5" w:rsidRDefault="00C1229A">
      <w:pPr>
        <w:numPr>
          <w:ilvl w:val="0"/>
          <w:numId w:val="2"/>
        </w:numPr>
        <w:contextualSpacing/>
      </w:pPr>
      <w:r>
        <w:t>(2 + 3) * 5</w:t>
      </w:r>
    </w:p>
    <w:p w14:paraId="6A773934" w14:textId="77777777" w:rsidR="007E20E5" w:rsidRDefault="00C1229A">
      <w:pPr>
        <w:numPr>
          <w:ilvl w:val="0"/>
          <w:numId w:val="2"/>
        </w:numPr>
        <w:contextualSpacing/>
      </w:pPr>
      <w:r>
        <w:t>Etc.</w:t>
      </w:r>
    </w:p>
    <w:p w14:paraId="7ADA70F4" w14:textId="77777777" w:rsidR="007E20E5" w:rsidRDefault="00C1229A">
      <w:pPr>
        <w:pStyle w:val="Heading3"/>
        <w:rPr>
          <w:b/>
        </w:rPr>
      </w:pPr>
      <w:bookmarkStart w:id="43" w:name="_h8h84e49bthk" w:colFirst="0" w:colLast="0"/>
      <w:bookmarkEnd w:id="43"/>
      <w:r>
        <w:rPr>
          <w:b/>
        </w:rPr>
        <w:t>5. Worksheet 3 - Working with Functions</w:t>
      </w:r>
    </w:p>
    <w:p w14:paraId="292C4484" w14:textId="77777777" w:rsidR="007E20E5" w:rsidRDefault="00C1229A">
      <w:r>
        <w:t>Simple functions…</w:t>
      </w:r>
    </w:p>
    <w:p w14:paraId="224D49CE" w14:textId="77777777" w:rsidR="007E20E5" w:rsidRDefault="00C1229A">
      <w:pPr>
        <w:numPr>
          <w:ilvl w:val="0"/>
          <w:numId w:val="1"/>
        </w:numPr>
        <w:contextualSpacing/>
      </w:pPr>
      <w:r>
        <w:t>Perimeter-square</w:t>
      </w:r>
    </w:p>
    <w:p w14:paraId="0A15331D" w14:textId="77777777" w:rsidR="007E20E5" w:rsidRDefault="00C1229A">
      <w:pPr>
        <w:numPr>
          <w:ilvl w:val="0"/>
          <w:numId w:val="1"/>
        </w:numPr>
        <w:contextualSpacing/>
      </w:pPr>
      <w:r>
        <w:t>Perimeter-rectangle</w:t>
      </w:r>
    </w:p>
    <w:p w14:paraId="6A5699C1" w14:textId="77777777" w:rsidR="007E20E5" w:rsidRDefault="00C1229A">
      <w:pPr>
        <w:numPr>
          <w:ilvl w:val="0"/>
          <w:numId w:val="1"/>
        </w:numPr>
        <w:contextualSpacing/>
      </w:pPr>
      <w:r>
        <w:t>Area-square</w:t>
      </w:r>
    </w:p>
    <w:p w14:paraId="17556020" w14:textId="77777777" w:rsidR="007E20E5" w:rsidRDefault="00C1229A">
      <w:pPr>
        <w:numPr>
          <w:ilvl w:val="0"/>
          <w:numId w:val="1"/>
        </w:numPr>
        <w:contextualSpacing/>
      </w:pPr>
      <w:r>
        <w:t>Area-rectangle</w:t>
      </w:r>
    </w:p>
    <w:p w14:paraId="41556B64" w14:textId="77777777" w:rsidR="007E20E5" w:rsidRDefault="00C1229A">
      <w:pPr>
        <w:numPr>
          <w:ilvl w:val="0"/>
          <w:numId w:val="1"/>
        </w:numPr>
        <w:contextualSpacing/>
      </w:pPr>
      <w:r>
        <w:t>Area-triangle</w:t>
      </w:r>
    </w:p>
    <w:p w14:paraId="0505A4E9" w14:textId="77777777" w:rsidR="007E20E5" w:rsidRDefault="00C1229A">
      <w:pPr>
        <w:numPr>
          <w:ilvl w:val="0"/>
          <w:numId w:val="1"/>
        </w:numPr>
        <w:contextualSpacing/>
      </w:pPr>
      <w:r>
        <w:t>Perimeter-triangle (optional)</w:t>
      </w:r>
    </w:p>
    <w:p w14:paraId="4494405B" w14:textId="77777777" w:rsidR="007E20E5" w:rsidRDefault="00C1229A">
      <w:pPr>
        <w:pStyle w:val="Heading3"/>
        <w:rPr>
          <w:b/>
        </w:rPr>
      </w:pPr>
      <w:r>
        <w:rPr>
          <w:b/>
        </w:rPr>
        <w:t>6. Pyret Activity 1 - Temp Converter Program</w:t>
      </w:r>
    </w:p>
    <w:p w14:paraId="0675C85E" w14:textId="77777777" w:rsidR="007E20E5" w:rsidRDefault="00C1229A">
      <w:r>
        <w:t>Students will use the ‘function’ they developed through the lab to write a program that will convert the temp in Celsius (input) to the temp in Fahrenheit (output).</w:t>
      </w:r>
    </w:p>
    <w:p w14:paraId="6F946170" w14:textId="77777777" w:rsidR="007E20E5" w:rsidRDefault="00C1229A">
      <w:pPr>
        <w:pStyle w:val="Heading3"/>
        <w:rPr>
          <w:b/>
        </w:rPr>
      </w:pPr>
      <w:bookmarkStart w:id="44" w:name="_lqqprnouaw8" w:colFirst="0" w:colLast="0"/>
      <w:bookmarkEnd w:id="44"/>
      <w:r>
        <w:rPr>
          <w:b/>
        </w:rPr>
        <w:t>7. Follow-up - Create the inverse</w:t>
      </w:r>
    </w:p>
    <w:p w14:paraId="2A6AF4BC" w14:textId="77777777" w:rsidR="007E20E5" w:rsidRDefault="00C1229A">
      <w:r>
        <w:t>Students should reverse their data table…</w:t>
      </w:r>
    </w:p>
    <w:p w14:paraId="643B8B43" w14:textId="77777777" w:rsidR="007E20E5" w:rsidRDefault="007E20E5"/>
    <w:tbl>
      <w:tblPr>
        <w:tblStyle w:val="a0"/>
        <w:tblW w:w="4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35"/>
      </w:tblGrid>
      <w:tr w:rsidR="007E20E5" w14:paraId="784AD2BE" w14:textId="77777777">
        <w:tc>
          <w:tcPr>
            <w:tcW w:w="2130" w:type="dxa"/>
            <w:shd w:val="clear" w:color="auto" w:fill="auto"/>
            <w:tcMar>
              <w:top w:w="100" w:type="dxa"/>
              <w:left w:w="100" w:type="dxa"/>
              <w:bottom w:w="100" w:type="dxa"/>
              <w:right w:w="100" w:type="dxa"/>
            </w:tcMar>
          </w:tcPr>
          <w:p w14:paraId="5B5A87AB" w14:textId="77777777" w:rsidR="007E20E5" w:rsidRDefault="00C1229A">
            <w:pPr>
              <w:widowControl w:val="0"/>
              <w:spacing w:line="240" w:lineRule="auto"/>
            </w:pPr>
            <w:r>
              <w:t>Fahrenheit</w:t>
            </w:r>
          </w:p>
        </w:tc>
        <w:tc>
          <w:tcPr>
            <w:tcW w:w="2235" w:type="dxa"/>
            <w:shd w:val="clear" w:color="auto" w:fill="auto"/>
            <w:tcMar>
              <w:top w:w="100" w:type="dxa"/>
              <w:left w:w="100" w:type="dxa"/>
              <w:bottom w:w="100" w:type="dxa"/>
              <w:right w:w="100" w:type="dxa"/>
            </w:tcMar>
          </w:tcPr>
          <w:p w14:paraId="3B138E67" w14:textId="77777777" w:rsidR="007E20E5" w:rsidRDefault="00C1229A">
            <w:pPr>
              <w:widowControl w:val="0"/>
              <w:spacing w:line="240" w:lineRule="auto"/>
            </w:pPr>
            <w:r>
              <w:t>Cel</w:t>
            </w:r>
            <w:r>
              <w:t>sius</w:t>
            </w:r>
          </w:p>
        </w:tc>
      </w:tr>
      <w:tr w:rsidR="007E20E5" w14:paraId="22AFB5E6" w14:textId="77777777">
        <w:tc>
          <w:tcPr>
            <w:tcW w:w="2130" w:type="dxa"/>
            <w:shd w:val="clear" w:color="auto" w:fill="auto"/>
            <w:tcMar>
              <w:top w:w="100" w:type="dxa"/>
              <w:left w:w="100" w:type="dxa"/>
              <w:bottom w:w="100" w:type="dxa"/>
              <w:right w:w="100" w:type="dxa"/>
            </w:tcMar>
          </w:tcPr>
          <w:p w14:paraId="6983AE3E" w14:textId="77777777" w:rsidR="007E20E5" w:rsidRDefault="007E20E5">
            <w:pPr>
              <w:widowControl w:val="0"/>
              <w:spacing w:line="240" w:lineRule="auto"/>
            </w:pPr>
          </w:p>
        </w:tc>
        <w:tc>
          <w:tcPr>
            <w:tcW w:w="2235" w:type="dxa"/>
            <w:shd w:val="clear" w:color="auto" w:fill="auto"/>
            <w:tcMar>
              <w:top w:w="100" w:type="dxa"/>
              <w:left w:w="100" w:type="dxa"/>
              <w:bottom w:w="100" w:type="dxa"/>
              <w:right w:w="100" w:type="dxa"/>
            </w:tcMar>
          </w:tcPr>
          <w:p w14:paraId="7BC07E06" w14:textId="77777777" w:rsidR="007E20E5" w:rsidRDefault="007E20E5">
            <w:pPr>
              <w:widowControl w:val="0"/>
              <w:spacing w:line="240" w:lineRule="auto"/>
            </w:pPr>
          </w:p>
        </w:tc>
      </w:tr>
      <w:tr w:rsidR="007E20E5" w14:paraId="6E76C70B" w14:textId="77777777">
        <w:tc>
          <w:tcPr>
            <w:tcW w:w="2130" w:type="dxa"/>
            <w:shd w:val="clear" w:color="auto" w:fill="auto"/>
            <w:tcMar>
              <w:top w:w="100" w:type="dxa"/>
              <w:left w:w="100" w:type="dxa"/>
              <w:bottom w:w="100" w:type="dxa"/>
              <w:right w:w="100" w:type="dxa"/>
            </w:tcMar>
          </w:tcPr>
          <w:p w14:paraId="49E20D00" w14:textId="77777777" w:rsidR="007E20E5" w:rsidRDefault="007E20E5">
            <w:pPr>
              <w:widowControl w:val="0"/>
              <w:spacing w:line="240" w:lineRule="auto"/>
            </w:pPr>
          </w:p>
        </w:tc>
        <w:tc>
          <w:tcPr>
            <w:tcW w:w="2235" w:type="dxa"/>
            <w:shd w:val="clear" w:color="auto" w:fill="auto"/>
            <w:tcMar>
              <w:top w:w="100" w:type="dxa"/>
              <w:left w:w="100" w:type="dxa"/>
              <w:bottom w:w="100" w:type="dxa"/>
              <w:right w:w="100" w:type="dxa"/>
            </w:tcMar>
          </w:tcPr>
          <w:p w14:paraId="001987AE" w14:textId="77777777" w:rsidR="007E20E5" w:rsidRDefault="007E20E5">
            <w:pPr>
              <w:widowControl w:val="0"/>
              <w:spacing w:line="240" w:lineRule="auto"/>
            </w:pPr>
          </w:p>
        </w:tc>
      </w:tr>
      <w:tr w:rsidR="007E20E5" w14:paraId="141D3F74" w14:textId="77777777">
        <w:tc>
          <w:tcPr>
            <w:tcW w:w="2130" w:type="dxa"/>
            <w:shd w:val="clear" w:color="auto" w:fill="auto"/>
            <w:tcMar>
              <w:top w:w="100" w:type="dxa"/>
              <w:left w:w="100" w:type="dxa"/>
              <w:bottom w:w="100" w:type="dxa"/>
              <w:right w:w="100" w:type="dxa"/>
            </w:tcMar>
          </w:tcPr>
          <w:p w14:paraId="5DBEF0F9" w14:textId="77777777" w:rsidR="007E20E5" w:rsidRDefault="007E20E5">
            <w:pPr>
              <w:widowControl w:val="0"/>
              <w:spacing w:line="240" w:lineRule="auto"/>
            </w:pPr>
          </w:p>
        </w:tc>
        <w:tc>
          <w:tcPr>
            <w:tcW w:w="2235" w:type="dxa"/>
            <w:shd w:val="clear" w:color="auto" w:fill="auto"/>
            <w:tcMar>
              <w:top w:w="100" w:type="dxa"/>
              <w:left w:w="100" w:type="dxa"/>
              <w:bottom w:w="100" w:type="dxa"/>
              <w:right w:w="100" w:type="dxa"/>
            </w:tcMar>
          </w:tcPr>
          <w:p w14:paraId="012F7161" w14:textId="77777777" w:rsidR="007E20E5" w:rsidRDefault="007E20E5">
            <w:pPr>
              <w:widowControl w:val="0"/>
              <w:spacing w:line="240" w:lineRule="auto"/>
            </w:pPr>
          </w:p>
        </w:tc>
      </w:tr>
    </w:tbl>
    <w:p w14:paraId="4117F4DF" w14:textId="77777777" w:rsidR="007E20E5" w:rsidRDefault="007E20E5"/>
    <w:p w14:paraId="4F19E90A" w14:textId="77777777" w:rsidR="007E20E5" w:rsidRDefault="00A26171">
      <w:r>
        <w:t xml:space="preserve">Graph:  Celsius vs Fahrenheit </w:t>
      </w:r>
      <w:r w:rsidR="00C1229A">
        <w:t>(reverse the axes from the previous assignment)</w:t>
      </w:r>
    </w:p>
    <w:p w14:paraId="300DF482" w14:textId="77777777" w:rsidR="007E20E5" w:rsidRDefault="00C1229A">
      <w:r>
        <w:t>BFL: C = (0.55 * F) - 17.8</w:t>
      </w:r>
    </w:p>
    <w:p w14:paraId="2269EAD5" w14:textId="77777777" w:rsidR="007E20E5" w:rsidRDefault="007E20E5"/>
    <w:p w14:paraId="5462AB6B" w14:textId="77777777" w:rsidR="007E20E5" w:rsidRDefault="00C1229A">
      <w:r>
        <w:t>Discuss slope meaning…</w:t>
      </w:r>
    </w:p>
    <w:p w14:paraId="685710FE" w14:textId="77777777" w:rsidR="007E20E5" w:rsidRDefault="00C1229A">
      <w:r>
        <w:lastRenderedPageBreak/>
        <w:t>Discuss intercept meaning...</w:t>
      </w:r>
    </w:p>
    <w:p w14:paraId="6F33DA67" w14:textId="77777777" w:rsidR="00C1229A" w:rsidRDefault="00C1229A" w:rsidP="00C1229A">
      <w:pPr>
        <w:rPr>
          <w:ins w:id="45" w:author="Colleen Megowan" w:date="2018-06-16T17:28:00Z"/>
        </w:rPr>
      </w:pPr>
      <w:r>
        <w:t>Discuss the FUNCTION (emphasize the term ‘function’)</w:t>
      </w:r>
      <w:ins w:id="46" w:author="Colleen Megowan" w:date="2018-06-16T17:28:00Z">
        <w:r>
          <w:t xml:space="preserve"> </w:t>
        </w:r>
        <w:r>
          <w:t>with its input and output parameters, and constant values.</w:t>
        </w:r>
      </w:ins>
    </w:p>
    <w:p w14:paraId="334EA478" w14:textId="77777777" w:rsidR="007E20E5" w:rsidDel="00C1229A" w:rsidRDefault="007E20E5">
      <w:pPr>
        <w:rPr>
          <w:del w:id="47" w:author="Colleen Megowan" w:date="2018-06-16T17:28:00Z"/>
        </w:rPr>
      </w:pPr>
    </w:p>
    <w:p w14:paraId="6B085D98" w14:textId="77777777" w:rsidR="007E20E5" w:rsidRDefault="007E20E5">
      <w:bookmarkStart w:id="48" w:name="_GoBack"/>
      <w:bookmarkEnd w:id="48"/>
    </w:p>
    <w:p w14:paraId="3AFB6D6E" w14:textId="77777777" w:rsidR="007E20E5" w:rsidRDefault="00C1229A">
      <w:r>
        <w:t>Students should then program the inverse function… a temp converter from Fahrenheit to Celsius.</w:t>
      </w:r>
    </w:p>
    <w:p w14:paraId="5AA1ED4D" w14:textId="77777777" w:rsidR="007E20E5" w:rsidRDefault="007E20E5"/>
    <w:p w14:paraId="111982BC" w14:textId="77777777" w:rsidR="007E20E5" w:rsidRDefault="00C1229A">
      <w:pPr>
        <w:pStyle w:val="Heading3"/>
        <w:rPr>
          <w:b/>
        </w:rPr>
      </w:pPr>
      <w:bookmarkStart w:id="49" w:name="_6juhya7moo2v" w:colFirst="0" w:colLast="0"/>
      <w:bookmarkEnd w:id="49"/>
      <w:r>
        <w:rPr>
          <w:b/>
        </w:rPr>
        <w:t>8. Worksheet 4 - Working with Images (Optional)</w:t>
      </w:r>
    </w:p>
    <w:p w14:paraId="1AB91F05" w14:textId="77777777" w:rsidR="007E20E5" w:rsidRDefault="00C1229A">
      <w:r>
        <w:t>Simple images…</w:t>
      </w:r>
    </w:p>
    <w:p w14:paraId="4AE7C98C" w14:textId="77777777" w:rsidR="007E20E5" w:rsidRDefault="00C1229A">
      <w:pPr>
        <w:numPr>
          <w:ilvl w:val="0"/>
          <w:numId w:val="4"/>
        </w:numPr>
        <w:contextualSpacing/>
      </w:pPr>
      <w:r>
        <w:t>Circle</w:t>
      </w:r>
    </w:p>
    <w:p w14:paraId="392BEBAF" w14:textId="77777777" w:rsidR="007E20E5" w:rsidRDefault="00C1229A">
      <w:pPr>
        <w:numPr>
          <w:ilvl w:val="0"/>
          <w:numId w:val="4"/>
        </w:numPr>
        <w:contextualSpacing/>
      </w:pPr>
      <w:r>
        <w:t>Square</w:t>
      </w:r>
    </w:p>
    <w:p w14:paraId="64FD5AA9" w14:textId="77777777" w:rsidR="007E20E5" w:rsidRDefault="00C1229A">
      <w:pPr>
        <w:numPr>
          <w:ilvl w:val="0"/>
          <w:numId w:val="4"/>
        </w:numPr>
        <w:contextualSpacing/>
      </w:pPr>
      <w:r>
        <w:t>Rectangle</w:t>
      </w:r>
    </w:p>
    <w:p w14:paraId="668BE72D" w14:textId="77777777" w:rsidR="007E20E5" w:rsidRDefault="00C1229A">
      <w:pPr>
        <w:numPr>
          <w:ilvl w:val="0"/>
          <w:numId w:val="4"/>
        </w:numPr>
        <w:contextualSpacing/>
      </w:pPr>
      <w:r>
        <w:t>etc.</w:t>
      </w:r>
    </w:p>
    <w:p w14:paraId="203084C3" w14:textId="77777777" w:rsidR="007E20E5" w:rsidRDefault="007E20E5"/>
    <w:p w14:paraId="0061F766" w14:textId="77777777" w:rsidR="007E20E5" w:rsidRDefault="00C1229A">
      <w:pPr>
        <w:pStyle w:val="Heading3"/>
        <w:rPr>
          <w:b/>
        </w:rPr>
      </w:pPr>
      <w:bookmarkStart w:id="50" w:name="_266lc0bdyxkz" w:colFirst="0" w:colLast="0"/>
      <w:bookmarkEnd w:id="50"/>
      <w:r>
        <w:rPr>
          <w:b/>
        </w:rPr>
        <w:t>9. Pyret Activity 2 - Thermometer Program (Optional)</w:t>
      </w:r>
    </w:p>
    <w:p w14:paraId="495CAD44" w14:textId="77777777" w:rsidR="007E20E5" w:rsidRDefault="00C1229A">
      <w:r>
        <w:t>Students incorporate their functions for temp converter from C to F, and have the computer display a thermometer that matches it.</w:t>
      </w:r>
    </w:p>
    <w:p w14:paraId="036FDFCD" w14:textId="77777777" w:rsidR="007E20E5" w:rsidRDefault="007E20E5"/>
    <w:p w14:paraId="75E97204" w14:textId="77777777" w:rsidR="007E20E5" w:rsidRDefault="00C1229A">
      <w:r>
        <w:rPr>
          <w:b/>
        </w:rPr>
        <w:t>include</w:t>
      </w:r>
      <w:r>
        <w:t xml:space="preserve"> image</w:t>
      </w:r>
    </w:p>
    <w:p w14:paraId="17C80CA6" w14:textId="77777777" w:rsidR="007E20E5" w:rsidRDefault="007E20E5"/>
    <w:p w14:paraId="709A0642" w14:textId="77777777" w:rsidR="007E20E5" w:rsidRDefault="00C1229A">
      <w:r>
        <w:t>background = rectangle(10, 100, “outline”, “black”)</w:t>
      </w:r>
    </w:p>
    <w:p w14:paraId="5FEEF687" w14:textId="77777777" w:rsidR="007E20E5" w:rsidRDefault="007E20E5"/>
    <w:p w14:paraId="6D749040" w14:textId="77777777" w:rsidR="007E20E5" w:rsidRDefault="00C1229A">
      <w:r>
        <w:rPr>
          <w:b/>
        </w:rPr>
        <w:t>fun</w:t>
      </w:r>
      <w:r>
        <w:t xml:space="preserve"> therm(C):</w:t>
      </w:r>
    </w:p>
    <w:p w14:paraId="2BCEE714" w14:textId="77777777" w:rsidR="007E20E5" w:rsidRDefault="00C1229A">
      <w:pPr>
        <w:rPr>
          <w:b/>
        </w:rPr>
      </w:pPr>
      <w:r>
        <w:tab/>
        <w:t>overlay-align(“bottom”, “middle”, rectangl</w:t>
      </w:r>
      <w:r>
        <w:t>e(10, C, “solid”, “red”), background)</w:t>
      </w:r>
    </w:p>
    <w:p w14:paraId="3B83BF9C" w14:textId="77777777" w:rsidR="007E20E5" w:rsidRDefault="00C1229A">
      <w:pPr>
        <w:rPr>
          <w:b/>
        </w:rPr>
      </w:pPr>
      <w:r>
        <w:rPr>
          <w:b/>
        </w:rPr>
        <w:t>end</w:t>
      </w:r>
    </w:p>
    <w:p w14:paraId="485A993D" w14:textId="77777777" w:rsidR="007E20E5" w:rsidRDefault="007E20E5"/>
    <w:p w14:paraId="56B5A3A2" w14:textId="77777777" w:rsidR="007E20E5" w:rsidRDefault="007E20E5"/>
    <w:p w14:paraId="11535BF7" w14:textId="77777777" w:rsidR="007E20E5" w:rsidRDefault="007E20E5"/>
    <w:p w14:paraId="45FBCB9A" w14:textId="77777777" w:rsidR="007E20E5" w:rsidRDefault="007E20E5"/>
    <w:p w14:paraId="67BEA79D" w14:textId="77777777" w:rsidR="007E20E5" w:rsidRDefault="00C1229A">
      <w:r>
        <w:t xml:space="preserve">Culminating discussion/whiteboard - </w:t>
      </w:r>
    </w:p>
    <w:p w14:paraId="1831159E" w14:textId="77777777" w:rsidR="007E20E5" w:rsidRDefault="00C1229A">
      <w:pPr>
        <w:numPr>
          <w:ilvl w:val="0"/>
          <w:numId w:val="3"/>
        </w:numPr>
        <w:contextualSpacing/>
      </w:pPr>
      <w:r>
        <w:t>Model So Far - What is a Function?</w:t>
      </w:r>
    </w:p>
    <w:p w14:paraId="2E17113C" w14:textId="77777777" w:rsidR="007E20E5" w:rsidRDefault="00C1229A">
      <w:pPr>
        <w:numPr>
          <w:ilvl w:val="0"/>
          <w:numId w:val="3"/>
        </w:numPr>
        <w:contextualSpacing/>
      </w:pPr>
      <w:r>
        <w:t>Model So Far - How would you use a Function?</w:t>
      </w:r>
    </w:p>
    <w:p w14:paraId="45FD0589" w14:textId="77777777" w:rsidR="007E20E5" w:rsidRDefault="00C1229A">
      <w:pPr>
        <w:numPr>
          <w:ilvl w:val="1"/>
          <w:numId w:val="3"/>
        </w:numPr>
        <w:contextualSpacing/>
      </w:pPr>
      <w:r>
        <w:t>Concepts in programming come in pairs -- how to create, and how to use</w:t>
      </w:r>
    </w:p>
    <w:p w14:paraId="16CA3156" w14:textId="77777777" w:rsidR="007E20E5" w:rsidRDefault="00C1229A">
      <w:pPr>
        <w:numPr>
          <w:ilvl w:val="1"/>
          <w:numId w:val="3"/>
        </w:numPr>
        <w:contextualSpacing/>
      </w:pPr>
      <w:r>
        <w:t>Numbers go with arithm</w:t>
      </w:r>
      <w:r>
        <w:t>etic</w:t>
      </w:r>
    </w:p>
    <w:p w14:paraId="65D37E8A" w14:textId="77777777" w:rsidR="007E20E5" w:rsidRDefault="00C1229A">
      <w:pPr>
        <w:numPr>
          <w:ilvl w:val="1"/>
          <w:numId w:val="3"/>
        </w:numPr>
        <w:contextualSpacing/>
      </w:pPr>
      <w:r>
        <w:t>Booleans go with ifs (conditionals)</w:t>
      </w:r>
    </w:p>
    <w:p w14:paraId="7DAA6D37" w14:textId="77777777" w:rsidR="007E20E5" w:rsidRDefault="00C1229A">
      <w:pPr>
        <w:numPr>
          <w:ilvl w:val="1"/>
          <w:numId w:val="3"/>
        </w:numPr>
        <w:contextualSpacing/>
      </w:pPr>
      <w:r>
        <w:t>Functions...go with function calls</w:t>
      </w:r>
    </w:p>
    <w:p w14:paraId="0E2CC534" w14:textId="77777777" w:rsidR="007E20E5" w:rsidRDefault="007E20E5"/>
    <w:sectPr w:rsidR="007E20E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ss Dykes" w:date="2018-06-14T12:34:00Z" w:initials="">
    <w:p w14:paraId="575A6345" w14:textId="77777777" w:rsidR="007E20E5" w:rsidRDefault="00C1229A">
      <w:pPr>
        <w:widowControl w:val="0"/>
        <w:pBdr>
          <w:top w:val="nil"/>
          <w:left w:val="nil"/>
          <w:bottom w:val="nil"/>
          <w:right w:val="nil"/>
          <w:between w:val="nil"/>
        </w:pBdr>
        <w:spacing w:line="240" w:lineRule="auto"/>
        <w:rPr>
          <w:color w:val="000000"/>
        </w:rPr>
      </w:pPr>
      <w:r>
        <w:rPr>
          <w:color w:val="000000"/>
        </w:rPr>
        <w:t>Done</w:t>
      </w:r>
    </w:p>
  </w:comment>
  <w:comment w:id="2" w:author="Benjamin Lerner" w:date="2018-06-13T01:00:00Z" w:initials="">
    <w:p w14:paraId="419F2C1A" w14:textId="77777777" w:rsidR="007E20E5" w:rsidRDefault="00C1229A">
      <w:pPr>
        <w:widowControl w:val="0"/>
        <w:pBdr>
          <w:top w:val="nil"/>
          <w:left w:val="nil"/>
          <w:bottom w:val="nil"/>
          <w:right w:val="nil"/>
          <w:between w:val="nil"/>
        </w:pBdr>
        <w:spacing w:line="240" w:lineRule="auto"/>
        <w:rPr>
          <w:color w:val="000000"/>
        </w:rPr>
      </w:pPr>
      <w:r>
        <w:rPr>
          <w:color w:val="000000"/>
        </w:rPr>
        <w:t>Please be careful in the Pyret worksheets, to switch any smart quotes (the angled/curly ones) to straight quotes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A6345" w15:done="0"/>
  <w15:commentEx w15:paraId="419F2C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7511"/>
    <w:multiLevelType w:val="multilevel"/>
    <w:tmpl w:val="B1245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5443D"/>
    <w:multiLevelType w:val="multilevel"/>
    <w:tmpl w:val="167E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45563D"/>
    <w:multiLevelType w:val="multilevel"/>
    <w:tmpl w:val="2F1A6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67073E"/>
    <w:multiLevelType w:val="multilevel"/>
    <w:tmpl w:val="EA2C5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3A09F5"/>
    <w:multiLevelType w:val="multilevel"/>
    <w:tmpl w:val="77045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94353B"/>
    <w:multiLevelType w:val="multilevel"/>
    <w:tmpl w:val="BDBA3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een Megowan">
    <w15:presenceInfo w15:providerId="Windows Live" w15:userId="ddfa967356021c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E5"/>
    <w:rsid w:val="007E20E5"/>
    <w:rsid w:val="00A26171"/>
    <w:rsid w:val="00B0206C"/>
    <w:rsid w:val="00C1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CE7C"/>
  <w15:docId w15:val="{B644A2C6-2398-4D60-9C19-C7AB9D2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20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06C"/>
    <w:rPr>
      <w:rFonts w:ascii="Segoe UI" w:hAnsi="Segoe UI" w:cs="Segoe UI"/>
      <w:sz w:val="18"/>
      <w:szCs w:val="18"/>
    </w:rPr>
  </w:style>
  <w:style w:type="paragraph" w:styleId="ListParagraph">
    <w:name w:val="List Paragraph"/>
    <w:basedOn w:val="Normal"/>
    <w:uiPriority w:val="34"/>
    <w:qFormat/>
    <w:rsid w:val="00A2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Megowan</dc:creator>
  <cp:lastModifiedBy>Colleen Megowan</cp:lastModifiedBy>
  <cp:revision>2</cp:revision>
  <dcterms:created xsi:type="dcterms:W3CDTF">2018-06-17T00:30:00Z</dcterms:created>
  <dcterms:modified xsi:type="dcterms:W3CDTF">2018-06-17T00:30:00Z</dcterms:modified>
</cp:coreProperties>
</file>