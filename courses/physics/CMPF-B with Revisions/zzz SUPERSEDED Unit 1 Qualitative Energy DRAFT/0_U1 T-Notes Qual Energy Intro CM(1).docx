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F6A5B" w14:textId="1ECB06F6" w:rsidR="00E862EB" w:rsidRPr="002A2B37" w:rsidRDefault="00102C74">
      <w:pPr>
        <w:pStyle w:val="Heading1"/>
        <w:tabs>
          <w:tab w:val="left" w:pos="720"/>
          <w:tab w:val="left" w:pos="980"/>
        </w:tabs>
        <w:jc w:val="center"/>
        <w:rPr>
          <w:rFonts w:ascii="Arial" w:hAnsi="Arial" w:cs="Arial"/>
        </w:rPr>
      </w:pPr>
      <w:r>
        <w:rPr>
          <w:rFonts w:ascii="Arial" w:hAnsi="Arial" w:cs="Arial"/>
          <w:b/>
        </w:rPr>
        <w:t xml:space="preserve"> </w:t>
      </w:r>
      <w:r w:rsidR="00DE0C31" w:rsidRPr="002A2B37">
        <w:rPr>
          <w:rFonts w:ascii="Arial" w:hAnsi="Arial" w:cs="Arial"/>
          <w:b/>
        </w:rPr>
        <w:t>UNIT 1</w:t>
      </w:r>
      <w:r w:rsidR="001D79E2">
        <w:rPr>
          <w:rFonts w:ascii="Arial" w:hAnsi="Arial" w:cs="Arial"/>
          <w:b/>
        </w:rPr>
        <w:t xml:space="preserve"> </w:t>
      </w:r>
      <w:r w:rsidR="00DE0C31" w:rsidRPr="002A2B37">
        <w:rPr>
          <w:rFonts w:ascii="Arial" w:hAnsi="Arial" w:cs="Arial"/>
          <w:b/>
        </w:rPr>
        <w:t xml:space="preserve">– Qualitative Models of Energy Storage </w:t>
      </w:r>
      <w:r w:rsidR="00DE0C31" w:rsidRPr="002A2B37">
        <w:rPr>
          <w:rFonts w:ascii="Arial" w:hAnsi="Arial" w:cs="Arial"/>
          <w:b/>
        </w:rPr>
        <w:br/>
        <w:t xml:space="preserve">and Transfer </w:t>
      </w:r>
    </w:p>
    <w:p w14:paraId="389FEB1E" w14:textId="77777777" w:rsidR="00E862EB" w:rsidRPr="002A2B37" w:rsidRDefault="00E862EB">
      <w:pPr>
        <w:tabs>
          <w:tab w:val="left" w:pos="720"/>
          <w:tab w:val="left" w:pos="980"/>
        </w:tabs>
        <w:ind w:left="0" w:firstLine="0"/>
        <w:rPr>
          <w:rFonts w:ascii="Arial" w:hAnsi="Arial" w:cs="Arial"/>
          <w:sz w:val="36"/>
          <w:szCs w:val="36"/>
        </w:rPr>
      </w:pPr>
    </w:p>
    <w:p w14:paraId="6A0BB15E" w14:textId="77777777" w:rsidR="00E862EB" w:rsidRPr="002A2B37" w:rsidRDefault="00DE0C31">
      <w:pPr>
        <w:pStyle w:val="Heading1"/>
        <w:rPr>
          <w:rFonts w:ascii="Arial" w:hAnsi="Arial" w:cs="Arial"/>
        </w:rPr>
      </w:pPr>
      <w:r w:rsidRPr="002A2B37">
        <w:rPr>
          <w:rFonts w:ascii="Arial" w:hAnsi="Arial" w:cs="Arial"/>
        </w:rPr>
        <w:t>Instructional Goals</w:t>
      </w:r>
    </w:p>
    <w:p w14:paraId="5DA04A53" w14:textId="77777777" w:rsidR="00E862EB" w:rsidRDefault="00E862EB">
      <w:pPr>
        <w:tabs>
          <w:tab w:val="left" w:pos="720"/>
          <w:tab w:val="left" w:pos="980"/>
        </w:tabs>
        <w:ind w:left="0" w:firstLine="0"/>
      </w:pPr>
    </w:p>
    <w:p w14:paraId="6950308F" w14:textId="15F544C7" w:rsidR="00E862EB" w:rsidRDefault="00DE0C3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1.</w:t>
      </w:r>
      <w:r>
        <w:rPr>
          <w:b/>
        </w:rPr>
        <w:tab/>
        <w:t xml:space="preserve">View </w:t>
      </w:r>
      <w:r w:rsidR="00F117FE">
        <w:rPr>
          <w:b/>
        </w:rPr>
        <w:t xml:space="preserve">systems and change in terms of </w:t>
      </w:r>
      <w:r>
        <w:rPr>
          <w:b/>
        </w:rPr>
        <w:t xml:space="preserve">interactions </w:t>
      </w:r>
      <w:r w:rsidR="00F117FE">
        <w:rPr>
          <w:b/>
        </w:rPr>
        <w:t>and energy</w:t>
      </w:r>
      <w:r>
        <w:rPr>
          <w:b/>
        </w:rPr>
        <w:t xml:space="preserve"> storage</w:t>
      </w:r>
    </w:p>
    <w:p w14:paraId="4463D90E" w14:textId="41D0558D" w:rsidR="00E862EB" w:rsidRDefault="00DE0C31" w:rsidP="00C2778D">
      <w:pPr>
        <w:pStyle w:val="ListParagraph"/>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Develop concept of systems and energy storage modes</w:t>
      </w:r>
    </w:p>
    <w:p w14:paraId="458AD8A2" w14:textId="59381846" w:rsidR="00E862EB" w:rsidRDefault="00DE0C31" w:rsidP="00C2778D">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Emphasis on representations: system boundaries and pie charts to represent energy storage</w:t>
      </w:r>
    </w:p>
    <w:p w14:paraId="192B9788" w14:textId="6F7CB806" w:rsidR="00F117FE" w:rsidRDefault="00DE0C31" w:rsidP="00C2778D">
      <w:pPr>
        <w:pStyle w:val="ListParagraph"/>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 xml:space="preserve">Develop </w:t>
      </w:r>
      <w:r w:rsidR="00F117FE">
        <w:t xml:space="preserve">basic </w:t>
      </w:r>
      <w:r>
        <w:t xml:space="preserve">concept of energy transfer among storage modes </w:t>
      </w:r>
      <w:r w:rsidR="00F117FE">
        <w:t>–</w:t>
      </w:r>
      <w:r>
        <w:t xml:space="preserve"> </w:t>
      </w:r>
    </w:p>
    <w:p w14:paraId="7AA5A3ED" w14:textId="7CEDE327" w:rsidR="00E862EB" w:rsidRDefault="00F117FE" w:rsidP="00C2778D">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 xml:space="preserve">(In later units, the full concepts of </w:t>
      </w:r>
      <w:r w:rsidR="00DE0C31">
        <w:t>working, heating and radiating</w:t>
      </w:r>
      <w:r>
        <w:t xml:space="preserve"> will be drawn out and more fully developed)</w:t>
      </w:r>
    </w:p>
    <w:p w14:paraId="3F8EBC93" w14:textId="4C01514F" w:rsidR="00E862EB" w:rsidRDefault="00DE0C31" w:rsidP="00C2778D">
      <w:pPr>
        <w:pStyle w:val="ListParagraph"/>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Develop the concept of conservation</w:t>
      </w:r>
    </w:p>
    <w:p w14:paraId="560A4152" w14:textId="177BA9F5" w:rsidR="00C2778D" w:rsidDel="00A64D55" w:rsidRDefault="00DE0C31">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del w:id="0" w:author="Colleen Megowan" w:date="2018-04-21T18:11:00Z"/>
        </w:rPr>
      </w:pPr>
      <w:r>
        <w:t>Emphasis on represe</w:t>
      </w:r>
      <w:r w:rsidR="00C2778D">
        <w:t xml:space="preserve">ntations: system schema, </w:t>
      </w:r>
      <w:del w:id="1" w:author="Colleen Megowan" w:date="2018-04-21T18:10:00Z">
        <w:r w:rsidR="00C2778D" w:rsidDel="00A64D55">
          <w:delText>energy</w:delText>
        </w:r>
      </w:del>
      <w:ins w:id="2" w:author="Colleen Megowan" w:date="2018-04-21T18:10:00Z">
        <w:r w:rsidR="00A64D55">
          <w:t>state diagrams</w:t>
        </w:r>
      </w:ins>
      <w:r w:rsidR="00C2778D">
        <w:t>,</w:t>
      </w:r>
      <w:del w:id="3" w:author="Colleen Megowan" w:date="2018-04-21T18:10:00Z">
        <w:r w:rsidR="00C2778D" w:rsidDel="00A64D55">
          <w:delText xml:space="preserve"> and</w:delText>
        </w:r>
      </w:del>
      <w:r w:rsidR="00C2778D">
        <w:t xml:space="preserve"> energy </w:t>
      </w:r>
      <w:r>
        <w:t>pie charts</w:t>
      </w:r>
      <w:ins w:id="4" w:author="Colleen Megowan" w:date="2018-04-21T18:11:00Z">
        <w:r w:rsidR="00A64D55">
          <w:t xml:space="preserve"> and energy bar charts </w:t>
        </w:r>
      </w:ins>
    </w:p>
    <w:p w14:paraId="61E52872" w14:textId="2A928200" w:rsidR="00E862EB" w:rsidRDefault="00C2778D" w:rsidP="00A64D55">
      <w:pPr>
        <w:pStyle w:val="ListParagraph"/>
        <w:numPr>
          <w:ilvl w:val="1"/>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del w:id="5" w:author="Colleen Megowan" w:date="2018-04-21T18:11:00Z">
        <w:r w:rsidDel="00A64D55">
          <w:delText>B</w:delText>
        </w:r>
      </w:del>
      <w:ins w:id="6" w:author="Colleen Megowan" w:date="2018-04-21T18:11:00Z">
        <w:r w:rsidR="00A64D55">
          <w:t>(note: b</w:t>
        </w:r>
      </w:ins>
      <w:r>
        <w:t xml:space="preserve">ar </w:t>
      </w:r>
      <w:ins w:id="7" w:author="Colleen Megowan" w:date="2018-04-21T18:11:00Z">
        <w:r w:rsidR="00A64D55">
          <w:t>c</w:t>
        </w:r>
      </w:ins>
      <w:del w:id="8" w:author="Colleen Megowan" w:date="2018-04-21T18:11:00Z">
        <w:r w:rsidDel="00A64D55">
          <w:delText>C</w:delText>
        </w:r>
      </w:del>
      <w:r>
        <w:t xml:space="preserve">harts </w:t>
      </w:r>
      <w:del w:id="9" w:author="Colleen Megowan" w:date="2018-04-21T18:10:00Z">
        <w:r w:rsidDel="00A64D55">
          <w:delText xml:space="preserve">will </w:delText>
        </w:r>
      </w:del>
      <w:ins w:id="10" w:author="Colleen Megowan" w:date="2018-04-21T18:10:00Z">
        <w:r w:rsidR="00A64D55">
          <w:t xml:space="preserve">can </w:t>
        </w:r>
      </w:ins>
      <w:r>
        <w:t xml:space="preserve">be introduced </w:t>
      </w:r>
      <w:ins w:id="11" w:author="Colleen Megowan" w:date="2018-04-21T18:10:00Z">
        <w:r w:rsidR="00A64D55">
          <w:t xml:space="preserve">now or </w:t>
        </w:r>
      </w:ins>
      <w:r>
        <w:t>in Units 2-6, as greater need arises for this representation</w:t>
      </w:r>
      <w:ins w:id="12" w:author="Colleen Megowan" w:date="2018-04-21T18:11:00Z">
        <w:r w:rsidR="00A64D55">
          <w:t>)</w:t>
        </w:r>
      </w:ins>
      <w:r w:rsidR="00DE0C31">
        <w:tab/>
      </w:r>
    </w:p>
    <w:p w14:paraId="2F4D7D79" w14:textId="77777777" w:rsidR="00E862EB" w:rsidRDefault="00DE0C3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0" w:right="-180" w:firstLine="0"/>
      </w:pPr>
      <w:r>
        <w:rPr>
          <w:b/>
        </w:rPr>
        <w:tab/>
      </w:r>
      <w:r>
        <w:rPr>
          <w:b/>
        </w:rPr>
        <w:tab/>
      </w:r>
    </w:p>
    <w:p w14:paraId="0F9DBAD0" w14:textId="538E07BC" w:rsidR="00D55FC4" w:rsidRDefault="00D55FC4" w:rsidP="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2.</w:t>
      </w:r>
      <w:r>
        <w:rPr>
          <w:b/>
        </w:rPr>
        <w:tab/>
        <w:t>Using Representational Tools for Systems and Change</w:t>
      </w:r>
    </w:p>
    <w:p w14:paraId="79976EE9" w14:textId="4E9E609A" w:rsidR="00D55FC4" w:rsidRDefault="00D55FC4" w:rsidP="00D55FC4">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Identify and represent systems using a System Schema to represent the objects in a system, objects in the surroundings, and the interactions of objects within a system or between the system and the surroundings.</w:t>
      </w:r>
    </w:p>
    <w:p w14:paraId="3EC00171" w14:textId="3DCA0466" w:rsidR="00D55FC4" w:rsidRDefault="00D55FC4" w:rsidP="00D55FC4">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Represent changes in energy storage using Energy Pie Charts.</w:t>
      </w:r>
    </w:p>
    <w:p w14:paraId="0A179BD8" w14:textId="4B758C8E" w:rsidR="00D55FC4" w:rsidRDefault="00D55FC4" w:rsidP="00D55FC4">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Represent changes in energy storage and energy transfer using Energy Bar Charts (This can be done in Unit 1 or gradually developed over Units 1-5 and introduced in Unit 6).</w:t>
      </w:r>
    </w:p>
    <w:p w14:paraId="4186E8B7" w14:textId="02478A3D" w:rsidR="00D55FC4" w:rsidRPr="00781849" w:rsidRDefault="00781849">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b/>
          <w:rPrChange w:id="13" w:author="Colleen Megowan" w:date="2018-03-27T16:36:00Z">
            <w:rPr/>
          </w:rPrChange>
        </w:rPr>
        <w:pPrChange w:id="14" w:author="Colleen Megowan" w:date="2018-03-27T16:36:00Z">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PrChange>
      </w:pPr>
      <w:ins w:id="15" w:author="Colleen Megowan" w:date="2018-03-27T16:36:00Z">
        <w:r w:rsidRPr="00781849">
          <w:rPr>
            <w:b/>
            <w:rPrChange w:id="16" w:author="Colleen Megowan" w:date="2018-03-27T16:36:00Z">
              <w:rPr/>
            </w:rPrChange>
          </w:rPr>
          <w:t>Represent</w:t>
        </w:r>
      </w:ins>
      <w:ins w:id="17" w:author="Colleen Megowan" w:date="2018-03-27T16:37:00Z">
        <w:r>
          <w:rPr>
            <w:b/>
          </w:rPr>
          <w:t xml:space="preserve"> change over time in a system by representing a succession of states, each with its own bar chart</w:t>
        </w:r>
      </w:ins>
      <w:ins w:id="18" w:author="Colleen Megowan" w:date="2018-03-27T16:38:00Z">
        <w:r>
          <w:rPr>
            <w:b/>
          </w:rPr>
          <w:t xml:space="preserve"> documenting change in energy storage</w:t>
        </w:r>
      </w:ins>
    </w:p>
    <w:p w14:paraId="3453BD70" w14:textId="77777777" w:rsidR="00D55FC4" w:rsidRDefault="00D55FC4" w:rsidP="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b/>
        </w:rPr>
      </w:pPr>
    </w:p>
    <w:p w14:paraId="4AD35F8D" w14:textId="56B8E2A9" w:rsidR="00E862EB" w:rsidRDefault="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3</w:t>
      </w:r>
      <w:r w:rsidR="00F117FE">
        <w:rPr>
          <w:b/>
        </w:rPr>
        <w:t>.</w:t>
      </w:r>
      <w:r w:rsidR="00F117FE">
        <w:rPr>
          <w:b/>
        </w:rPr>
        <w:tab/>
        <w:t>Use variable force of spring lab activity to demonstrate energy storage</w:t>
      </w:r>
    </w:p>
    <w:p w14:paraId="2A0580D6" w14:textId="09E2EBD7" w:rsidR="00E862EB" w:rsidRDefault="00DE0C31" w:rsidP="00C2778D">
      <w:pPr>
        <w:pStyle w:val="ListParagraph"/>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 xml:space="preserve">Collecting and representing data </w:t>
      </w:r>
    </w:p>
    <w:p w14:paraId="302C58B3" w14:textId="77777777" w:rsidR="00E862EB" w:rsidRDefault="00DE0C3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ab/>
      </w:r>
      <w:r>
        <w:tab/>
      </w:r>
    </w:p>
    <w:p w14:paraId="3053A564"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13FCC96B" w14:textId="74DF82FD" w:rsidR="00E862EB" w:rsidRDefault="00D55FC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rPr>
          <w:b/>
        </w:rPr>
        <w:t>4</w:t>
      </w:r>
      <w:r w:rsidR="00DE0C31">
        <w:rPr>
          <w:b/>
        </w:rPr>
        <w:t>.</w:t>
      </w:r>
      <w:r w:rsidR="00DE0C31">
        <w:rPr>
          <w:b/>
        </w:rPr>
        <w:tab/>
        <w:t xml:space="preserve">Constructing systems to </w:t>
      </w:r>
      <w:r w:rsidR="00F117FE">
        <w:rPr>
          <w:b/>
        </w:rPr>
        <w:t>use</w:t>
      </w:r>
      <w:r w:rsidR="00DE0C31">
        <w:rPr>
          <w:b/>
        </w:rPr>
        <w:t xml:space="preserve"> </w:t>
      </w:r>
      <w:r w:rsidR="00C2778D">
        <w:rPr>
          <w:b/>
        </w:rPr>
        <w:t xml:space="preserve">or store </w:t>
      </w:r>
      <w:r w:rsidR="00DE0C31">
        <w:rPr>
          <w:b/>
        </w:rPr>
        <w:t>energy</w:t>
      </w:r>
    </w:p>
    <w:p w14:paraId="63C7CA69" w14:textId="2F2EAC76" w:rsidR="00E862EB" w:rsidRDefault="00DE0C31" w:rsidP="00C2778D">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Participating in an engineering design challenge</w:t>
      </w:r>
      <w:r w:rsidRPr="00C2778D">
        <w:rPr>
          <w:b/>
        </w:rPr>
        <w:t xml:space="preserve"> </w:t>
      </w:r>
      <w:r>
        <w:t xml:space="preserve">involving </w:t>
      </w:r>
      <w:r w:rsidR="00C2778D">
        <w:t>“</w:t>
      </w:r>
      <w:r>
        <w:t xml:space="preserve">wind </w:t>
      </w:r>
      <w:r w:rsidR="00C2778D">
        <w:t>collection”</w:t>
      </w:r>
      <w:r>
        <w:t xml:space="preserve"> device</w:t>
      </w:r>
      <w:r w:rsidR="00380CF3">
        <w:t>,</w:t>
      </w:r>
      <w:r>
        <w:t xml:space="preserve"> </w:t>
      </w:r>
      <w:r w:rsidR="00C2778D">
        <w:t>students will construct</w:t>
      </w:r>
      <w:r>
        <w:t xml:space="preserve"> and </w:t>
      </w:r>
      <w:r w:rsidR="00C2778D">
        <w:t xml:space="preserve">use for </w:t>
      </w:r>
      <w:r>
        <w:t>data collection.</w:t>
      </w:r>
    </w:p>
    <w:p w14:paraId="77A7CF7A" w14:textId="750AD28F" w:rsidR="00C2778D" w:rsidRDefault="00C2778D" w:rsidP="00C2778D">
      <w:pPr>
        <w:pStyle w:val="ListParagraph"/>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r>
        <w:t>Units 3, 5, and 6 will revisit this engineering project for further iterations of the Engineering Design cycle introduced here.</w:t>
      </w:r>
    </w:p>
    <w:p w14:paraId="02AD155C"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722FA696"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2916B66A"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6760C5F7" w14:textId="77777777" w:rsidR="00E862EB" w:rsidRDefault="00DE0C31">
      <w:pPr>
        <w:tabs>
          <w:tab w:val="left" w:pos="10080"/>
          <w:tab w:val="left" w:pos="10260"/>
        </w:tabs>
        <w:ind w:right="450"/>
      </w:pPr>
      <w:r>
        <w:t>***</w:t>
      </w:r>
    </w:p>
    <w:p w14:paraId="06977D2F" w14:textId="77777777" w:rsidR="00E862EB" w:rsidRDefault="00DE0C31">
      <w:pPr>
        <w:tabs>
          <w:tab w:val="left" w:pos="10080"/>
          <w:tab w:val="left" w:pos="10260"/>
        </w:tabs>
        <w:ind w:right="450"/>
      </w:pPr>
      <w:r>
        <w:rPr>
          <w:sz w:val="28"/>
          <w:szCs w:val="28"/>
        </w:rPr>
        <w:tab/>
      </w:r>
      <w:r>
        <w:t xml:space="preserve">The AMTA would like to acknowledge the contributions of Jennifer Adams, Gabriel de la Paz, Robert </w:t>
      </w:r>
      <w:proofErr w:type="spellStart"/>
      <w:r>
        <w:t>Laux</w:t>
      </w:r>
      <w:proofErr w:type="spellEnd"/>
      <w:r>
        <w:t xml:space="preserve">, Kathy Malone, Deborah Rice, </w:t>
      </w:r>
      <w:proofErr w:type="gramStart"/>
      <w:r>
        <w:t>Rex</w:t>
      </w:r>
      <w:proofErr w:type="gramEnd"/>
      <w:r>
        <w:t xml:space="preserve"> Rice in the development of this unit.  Many of the activities, worksheets and assessments are adapted from their work in Freshman Physics. </w:t>
      </w:r>
    </w:p>
    <w:p w14:paraId="7CAA2F7D" w14:textId="77777777" w:rsidR="00E862EB" w:rsidRDefault="00E862E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pPr>
    </w:p>
    <w:p w14:paraId="27ECD030" w14:textId="77777777" w:rsidR="00E862EB" w:rsidRDefault="00DE0C31">
      <w:r>
        <w:br w:type="page"/>
      </w:r>
    </w:p>
    <w:p w14:paraId="42FB8BFE" w14:textId="77777777" w:rsidR="00E862EB" w:rsidRDefault="00E862EB"/>
    <w:p w14:paraId="47365ED9" w14:textId="77777777" w:rsidR="00E862EB" w:rsidRPr="002A2B37" w:rsidRDefault="00DE0C31">
      <w:pPr>
        <w:pStyle w:val="Heading1"/>
        <w:rPr>
          <w:rFonts w:ascii="Arial" w:hAnsi="Arial" w:cs="Arial"/>
        </w:rPr>
      </w:pPr>
      <w:r w:rsidRPr="002A2B37">
        <w:rPr>
          <w:rFonts w:ascii="Arial" w:hAnsi="Arial" w:cs="Arial"/>
        </w:rPr>
        <w:t>OVERVIEW</w:t>
      </w:r>
    </w:p>
    <w:p w14:paraId="0BE180EE" w14:textId="77777777" w:rsidR="00E862EB" w:rsidRDefault="00E862EB"/>
    <w:p w14:paraId="0E13C98C" w14:textId="528D3BB8" w:rsidR="00047878" w:rsidRDefault="00047878" w:rsidP="00F81712">
      <w:pPr>
        <w:ind w:left="0" w:firstLine="0"/>
      </w:pPr>
      <w:bookmarkStart w:id="19" w:name="_Hlk482452429"/>
      <w:r>
        <w:t xml:space="preserve">The main goal of this unit is to </w:t>
      </w:r>
      <w:r w:rsidR="002A2B37">
        <w:t>begin engaging</w:t>
      </w:r>
      <w:r>
        <w:t xml:space="preserve"> students in the Science Practices</w:t>
      </w:r>
      <w:r w:rsidR="002A2B37">
        <w:t>, and do this</w:t>
      </w:r>
      <w:r>
        <w:t xml:space="preserve"> </w:t>
      </w:r>
      <w:r w:rsidR="000205C9">
        <w:t>early in the</w:t>
      </w:r>
      <w:r>
        <w:t xml:space="preserve"> course. The Next Generation Science Standards (NGSS) identify 8 key Science Practices</w:t>
      </w:r>
      <w:r w:rsidR="002A2B37">
        <w:t>, which Modeling Instruction and this Modeling Instruction in Physical Science Curriculum support</w:t>
      </w:r>
      <w:r>
        <w:t>:</w:t>
      </w:r>
    </w:p>
    <w:p w14:paraId="47B6E888" w14:textId="77777777" w:rsidR="00047878" w:rsidRDefault="00047878" w:rsidP="00047878">
      <w:pPr>
        <w:ind w:left="720" w:firstLine="0"/>
      </w:pPr>
      <w:r>
        <w:t xml:space="preserve">1. Asking questions (for science) and defining problems (for engineering) </w:t>
      </w:r>
    </w:p>
    <w:p w14:paraId="4F03777B" w14:textId="77777777" w:rsidR="00047878" w:rsidRDefault="00047878" w:rsidP="00047878">
      <w:pPr>
        <w:ind w:left="720" w:firstLine="0"/>
      </w:pPr>
      <w:r>
        <w:t xml:space="preserve">2. Developing and using models </w:t>
      </w:r>
    </w:p>
    <w:p w14:paraId="530B8DDD" w14:textId="77777777" w:rsidR="00047878" w:rsidRDefault="00047878" w:rsidP="00047878">
      <w:pPr>
        <w:ind w:left="720" w:firstLine="0"/>
      </w:pPr>
      <w:r>
        <w:t xml:space="preserve">3. Planning and carrying out investigations </w:t>
      </w:r>
    </w:p>
    <w:p w14:paraId="7D4E2B80" w14:textId="77777777" w:rsidR="00047878" w:rsidRDefault="00047878" w:rsidP="00047878">
      <w:pPr>
        <w:ind w:left="720" w:firstLine="0"/>
      </w:pPr>
      <w:r>
        <w:t xml:space="preserve">4. Analyzing and interpreting data </w:t>
      </w:r>
    </w:p>
    <w:p w14:paraId="3AE7D3FF" w14:textId="77777777" w:rsidR="00047878" w:rsidRDefault="00047878" w:rsidP="00047878">
      <w:pPr>
        <w:ind w:left="720" w:firstLine="0"/>
      </w:pPr>
      <w:r>
        <w:t xml:space="preserve">5. Using mathematics and computational thinking </w:t>
      </w:r>
    </w:p>
    <w:p w14:paraId="6ABCB946" w14:textId="77777777" w:rsidR="00047878" w:rsidRDefault="00047878" w:rsidP="00047878">
      <w:pPr>
        <w:ind w:left="720" w:firstLine="0"/>
      </w:pPr>
      <w:r>
        <w:t xml:space="preserve">6. Constructing explanations (for science) and designing solutions (for engineering) </w:t>
      </w:r>
    </w:p>
    <w:p w14:paraId="651C91E3" w14:textId="77777777" w:rsidR="00047878" w:rsidRDefault="00047878" w:rsidP="00047878">
      <w:pPr>
        <w:ind w:left="720" w:firstLine="0"/>
      </w:pPr>
      <w:r>
        <w:t xml:space="preserve">7. Engaging in argument from evidence </w:t>
      </w:r>
    </w:p>
    <w:p w14:paraId="6A0DCFAA" w14:textId="35C03537" w:rsidR="00047878" w:rsidRDefault="00047878" w:rsidP="00047878">
      <w:pPr>
        <w:ind w:left="720" w:firstLine="0"/>
      </w:pPr>
      <w:r>
        <w:t xml:space="preserve">8. Obtaining, evaluating, and communicating information </w:t>
      </w:r>
    </w:p>
    <w:p w14:paraId="7B83E32A" w14:textId="77777777" w:rsidR="000205C9" w:rsidRDefault="000205C9" w:rsidP="00047878">
      <w:pPr>
        <w:ind w:left="0" w:firstLine="0"/>
      </w:pPr>
    </w:p>
    <w:bookmarkEnd w:id="19"/>
    <w:p w14:paraId="1729E958" w14:textId="77777777" w:rsidR="002A2B37" w:rsidRDefault="000205C9" w:rsidP="00047878">
      <w:pPr>
        <w:ind w:left="0" w:firstLine="0"/>
      </w:pPr>
      <w:r>
        <w:t xml:space="preserve">The materials </w:t>
      </w:r>
      <w:r w:rsidR="002A2B37">
        <w:t>in Unit 1 will</w:t>
      </w:r>
      <w:r>
        <w:t xml:space="preserve"> encourage students to engage in </w:t>
      </w:r>
      <w:r w:rsidR="002A2B37">
        <w:t xml:space="preserve">these </w:t>
      </w:r>
      <w:r>
        <w:t>science practices and begin speaking science, beginning with the first activity.  Unit 1 begins</w:t>
      </w:r>
      <w:r w:rsidR="00047878">
        <w:t xml:space="preserve"> promoting </w:t>
      </w:r>
      <w:r w:rsidR="002A2B37">
        <w:t>these</w:t>
      </w:r>
      <w:r w:rsidR="00047878">
        <w:t xml:space="preserve"> practices directly, except for the</w:t>
      </w:r>
      <w:r>
        <w:t xml:space="preserve"> direct</w:t>
      </w:r>
      <w:r w:rsidR="00047878">
        <w:t xml:space="preserve"> use of mathematics and computational thinking</w:t>
      </w:r>
      <w:r>
        <w:t>,</w:t>
      </w:r>
      <w:r w:rsidR="00047878">
        <w:t xml:space="preserve"> which will be emphasized in the remaining </w:t>
      </w:r>
      <w:r>
        <w:t>units</w:t>
      </w:r>
      <w:r w:rsidR="00047878">
        <w:t xml:space="preserve"> starting with Unit 2.  </w:t>
      </w:r>
    </w:p>
    <w:p w14:paraId="1367983A" w14:textId="77777777" w:rsidR="002A2B37" w:rsidRDefault="002A2B37" w:rsidP="00047878">
      <w:pPr>
        <w:ind w:left="0" w:firstLine="0"/>
      </w:pPr>
    </w:p>
    <w:p w14:paraId="143179E6" w14:textId="4BE460EF" w:rsidR="00047878" w:rsidRDefault="00047878" w:rsidP="00047878">
      <w:pPr>
        <w:ind w:left="0" w:firstLine="0"/>
      </w:pPr>
      <w:r>
        <w:t>The f</w:t>
      </w:r>
      <w:r w:rsidR="000205C9">
        <w:t>ocus of U</w:t>
      </w:r>
      <w:r>
        <w:t xml:space="preserve">nit 1 is to introduce students to the three major themes of the curriculum:  Interactions, Energy, and Structure.  We do this by starting with an initial study of change, moving into a discussion and definition of Energy, </w:t>
      </w:r>
      <w:r w:rsidRPr="00B5128F">
        <w:rPr>
          <w:i/>
          <w:rPrChange w:id="20" w:author="Colleen Megowan" w:date="2018-04-15T13:28:00Z">
            <w:rPr/>
          </w:rPrChange>
        </w:rPr>
        <w:t>developing key representational tools</w:t>
      </w:r>
      <w:r>
        <w:t xml:space="preserve"> along the way.  At the end of Unit 1, students will be prepared to “dive deeper” into the phenomena in Unit 1, further developing their models of the cross-cutting concepts of Interactions, Energy, and Structures (systems).</w:t>
      </w:r>
    </w:p>
    <w:p w14:paraId="5D7B697E" w14:textId="77777777" w:rsidR="00047878" w:rsidRDefault="00047878" w:rsidP="00047878">
      <w:pPr>
        <w:ind w:left="0" w:firstLine="0"/>
      </w:pPr>
    </w:p>
    <w:p w14:paraId="39B21880" w14:textId="77777777" w:rsidR="00047878" w:rsidRDefault="00047878" w:rsidP="00047878">
      <w:pPr>
        <w:ind w:left="0" w:firstLine="0"/>
      </w:pPr>
      <w:r>
        <w:t>A robust energy concept is central to an understanding of all science. Although treated as if it is a straightforward and easily defined quantity, energy is notoriously difficult for people to understand, and is often confused or confounded with the concepts of force and power and even speed.</w:t>
      </w:r>
    </w:p>
    <w:p w14:paraId="0062AD03" w14:textId="77777777" w:rsidR="00047878" w:rsidRDefault="00047878" w:rsidP="00047878">
      <w:pPr>
        <w:ind w:left="0" w:firstLine="0"/>
      </w:pPr>
    </w:p>
    <w:p w14:paraId="41F206B8" w14:textId="5F5897E3" w:rsidR="00173DFA" w:rsidRDefault="7E19BBF2">
      <w:pPr>
        <w:ind w:left="0" w:firstLine="0"/>
      </w:pPr>
      <w:r>
        <w:t>The following six major themes will be introduced and discussed in Unit 1 so that they may be further developed in the Modeling Physical Science Curriculum, in alignment with the Next Generation Science Standards (NGSS):</w:t>
      </w:r>
    </w:p>
    <w:p w14:paraId="75F839E3" w14:textId="02E9A335" w:rsidR="7E19BBF2" w:rsidRDefault="7E19BBF2" w:rsidP="7E19BBF2">
      <w:pPr>
        <w:ind w:left="0" w:firstLine="0"/>
      </w:pPr>
    </w:p>
    <w:p w14:paraId="4DD6BD9F" w14:textId="77777777" w:rsidR="003442B7" w:rsidRDefault="003442B7" w:rsidP="003442B7">
      <w:r>
        <w:rPr>
          <w:b/>
        </w:rPr>
        <w:t xml:space="preserve">I. An Operational Definition of Energy: </w:t>
      </w:r>
      <w:r>
        <w:t xml:space="preserve"> </w:t>
      </w:r>
    </w:p>
    <w:p w14:paraId="57440826" w14:textId="3F17A729" w:rsidR="003442B7" w:rsidRDefault="7E19BBF2" w:rsidP="000205C9">
      <w:pPr>
        <w:ind w:firstLine="0"/>
      </w:pPr>
      <w:r>
        <w:t xml:space="preserve">Usually defined simply as “the ability to do work,” a more general and useful definition of Energy is </w:t>
      </w:r>
      <w:r w:rsidRPr="7E19BBF2">
        <w:rPr>
          <w:i/>
          <w:iCs/>
        </w:rPr>
        <w:t>“the ability to cause a change.”</w:t>
      </w:r>
      <w:r>
        <w:t xml:space="preserve">  One reason to use the more general definition is that the term “</w:t>
      </w:r>
      <w:r w:rsidRPr="7E19BBF2">
        <w:rPr>
          <w:b/>
          <w:bCs/>
        </w:rPr>
        <w:t>work</w:t>
      </w:r>
      <w:r>
        <w:t>” is one that is often misunderstood as well. In this unit we will direct student observations to identify changes within systems as a starting point for the energy concept development.</w:t>
      </w:r>
    </w:p>
    <w:p w14:paraId="42356570" w14:textId="085D9EF2" w:rsidR="003442B7" w:rsidRDefault="003442B7" w:rsidP="000205C9">
      <w:pPr>
        <w:ind w:firstLine="0"/>
      </w:pPr>
      <w:r>
        <w:t xml:space="preserve">There are two things that can be done with energy—it can be </w:t>
      </w:r>
      <w:r>
        <w:rPr>
          <w:i/>
        </w:rPr>
        <w:t>transferred</w:t>
      </w:r>
      <w:r>
        <w:t xml:space="preserve"> and/or it can be </w:t>
      </w:r>
      <w:r>
        <w:rPr>
          <w:i/>
        </w:rPr>
        <w:t>stored</w:t>
      </w:r>
      <w:r>
        <w:t>.  By identifying what changes during an event or process (i.e., change in motion, position, shape, temperature, etc.), we can identify the means of energy transfer or changes in the way energy is stored.</w:t>
      </w:r>
    </w:p>
    <w:p w14:paraId="5B82EABB" w14:textId="746B0E8B" w:rsidR="000205C9" w:rsidRDefault="000205C9" w:rsidP="68CED6D5">
      <w:pPr>
        <w:ind w:left="0" w:firstLine="0"/>
      </w:pPr>
    </w:p>
    <w:p w14:paraId="1FA1B346" w14:textId="5CC08254" w:rsidR="00C2778D" w:rsidRDefault="00C2778D" w:rsidP="00C2778D">
      <w:r>
        <w:rPr>
          <w:b/>
        </w:rPr>
        <w:t>II. System Identification:</w:t>
      </w:r>
    </w:p>
    <w:p w14:paraId="196739DB" w14:textId="77777777" w:rsidR="00C2778D" w:rsidRDefault="00C2778D" w:rsidP="000205C9">
      <w:pPr>
        <w:ind w:firstLine="0"/>
      </w:pPr>
      <w:r>
        <w:t xml:space="preserve">The notion of a system is an essential element of understanding the concepts of energy, </w:t>
      </w:r>
      <w:r>
        <w:lastRenderedPageBreak/>
        <w:t xml:space="preserve">interactions, and structure. Specifying a system of interest basically defines the spatial bounds within which we will look at change.  Attention needs to be paid to what objects are considered part of the “system,” which are considered part of the “surroundings,” and how objects interact either within the system or across system boundaries. Ultimately, system identification begun in Unit 1 will greatly assist our model of </w:t>
      </w:r>
      <w:del w:id="21" w:author="Colleen Megowan" w:date="2018-04-15T13:29:00Z">
        <w:r w:rsidDel="00B5128F">
          <w:delText xml:space="preserve"> </w:delText>
        </w:r>
      </w:del>
      <w:r>
        <w:t xml:space="preserve">energy storage and transfer. </w:t>
      </w:r>
    </w:p>
    <w:p w14:paraId="28234D98" w14:textId="77777777" w:rsidR="00C2778D" w:rsidRDefault="00C2778D" w:rsidP="000205C9">
      <w:pPr>
        <w:ind w:firstLine="0"/>
      </w:pPr>
    </w:p>
    <w:p w14:paraId="6D647B2F" w14:textId="31ACBBDC" w:rsidR="00C2778D" w:rsidDel="00B5128F" w:rsidRDefault="00C2778D" w:rsidP="000205C9">
      <w:pPr>
        <w:ind w:firstLine="0"/>
        <w:rPr>
          <w:del w:id="22" w:author="Colleen Megowan" w:date="2018-04-15T13:30:00Z"/>
        </w:rPr>
      </w:pPr>
      <w:r>
        <w:t xml:space="preserve">A system may be closed (in other words energy may be transferred from one storage mode to another but it all remains within the system) or open (energy is transferred into or out of the system). </w:t>
      </w:r>
    </w:p>
    <w:p w14:paraId="42D6B867" w14:textId="77777777" w:rsidR="00C2778D" w:rsidRDefault="00C2778D" w:rsidP="000205C9">
      <w:pPr>
        <w:ind w:firstLine="0"/>
      </w:pPr>
      <w:r>
        <w:t>The identification of the system and its boundaries is arbitrary, but critical for accurate energy interaction analysis. The larger the system designation, the more energy interactions will be classified as internal energies. If objects in the system interact with the surroundings, external energy transfers in to or out of the system may need to be considered.</w:t>
      </w:r>
    </w:p>
    <w:p w14:paraId="2B3D8FAA" w14:textId="13F33026" w:rsidR="000205C9" w:rsidRDefault="000205C9" w:rsidP="68CED6D5"/>
    <w:p w14:paraId="3407F470" w14:textId="085F9D06" w:rsidR="00AA009D" w:rsidRDefault="00AA009D" w:rsidP="00AA009D">
      <w:pPr>
        <w:ind w:left="0" w:firstLine="0"/>
      </w:pPr>
      <w:r>
        <w:rPr>
          <w:b/>
        </w:rPr>
        <w:t>I</w:t>
      </w:r>
      <w:r w:rsidR="00C2778D">
        <w:rPr>
          <w:b/>
        </w:rPr>
        <w:t>I</w:t>
      </w:r>
      <w:r>
        <w:rPr>
          <w:b/>
        </w:rPr>
        <w:t>I. Energy Storage:</w:t>
      </w:r>
      <w:r>
        <w:t xml:space="preserve">  </w:t>
      </w:r>
    </w:p>
    <w:p w14:paraId="20FD1316" w14:textId="4AAFBCDD" w:rsidR="00AA009D" w:rsidRPr="006C74D1" w:rsidRDefault="7E19BBF2" w:rsidP="000205C9">
      <w:pPr>
        <w:ind w:firstLine="0"/>
      </w:pPr>
      <w:r w:rsidRPr="006C74D1">
        <w:t xml:space="preserve">Energy is stored in a system as internal energy.  This internal energy IS a </w:t>
      </w:r>
      <w:r w:rsidRPr="006C74D1">
        <w:rPr>
          <w:i/>
          <w:iCs/>
          <w:u w:val="single"/>
        </w:rPr>
        <w:t>property</w:t>
      </w:r>
      <w:r w:rsidRPr="006C74D1">
        <w:rPr>
          <w:i/>
          <w:iCs/>
        </w:rPr>
        <w:t xml:space="preserve"> </w:t>
      </w:r>
      <w:r w:rsidRPr="006C74D1">
        <w:t xml:space="preserve">or </w:t>
      </w:r>
      <w:r w:rsidRPr="00B5128F">
        <w:rPr>
          <w:i/>
          <w:u w:val="single"/>
          <w:rPrChange w:id="23" w:author="Colleen Megowan" w:date="2018-04-15T13:30:00Z">
            <w:rPr/>
          </w:rPrChange>
        </w:rPr>
        <w:t>state variable</w:t>
      </w:r>
      <w:r w:rsidRPr="006C74D1">
        <w:t xml:space="preserve"> of the system, due to the microscopic and macroscopic energies of the particles of the system. These energies cannot be measured directly. A </w:t>
      </w:r>
      <w:r w:rsidRPr="006C74D1">
        <w:rPr>
          <w:i/>
          <w:iCs/>
        </w:rPr>
        <w:t>change</w:t>
      </w:r>
      <w:r w:rsidRPr="006C74D1">
        <w:rPr>
          <w:rFonts w:eastAsia="Gungsuh"/>
        </w:rPr>
        <w:t xml:space="preserve"> in internal energy is all that can be accounted for, since a change in internal energy results in a change in the </w:t>
      </w:r>
      <w:r w:rsidRPr="00B5128F">
        <w:rPr>
          <w:rFonts w:eastAsia="Gungsuh"/>
          <w:i/>
          <w:rPrChange w:id="24" w:author="Colleen Megowan" w:date="2018-04-15T13:31:00Z">
            <w:rPr>
              <w:rFonts w:eastAsia="Gungsuh"/>
            </w:rPr>
          </w:rPrChange>
        </w:rPr>
        <w:t>state variables</w:t>
      </w:r>
      <w:r w:rsidRPr="006C74D1">
        <w:rPr>
          <w:rFonts w:eastAsia="Gungsuh"/>
        </w:rPr>
        <w:t xml:space="preserve"> of the system (</w:t>
      </w:r>
      <w:ins w:id="25" w:author="Colleen Megowan" w:date="2018-04-15T13:32:00Z">
        <w:r w:rsidR="00B5128F">
          <w:rPr>
            <w:rFonts w:eastAsia="Gungsuh"/>
          </w:rPr>
          <w:t xml:space="preserve">position, velocity, </w:t>
        </w:r>
      </w:ins>
      <w:r w:rsidRPr="006C74D1">
        <w:rPr>
          <w:rFonts w:eastAsia="Gungsuh"/>
        </w:rPr>
        <w:t xml:space="preserve">pressure, temperature, </w:t>
      </w:r>
      <w:proofErr w:type="spellStart"/>
      <w:r w:rsidRPr="006C74D1">
        <w:rPr>
          <w:rFonts w:eastAsia="Gungsuh"/>
        </w:rPr>
        <w:t>etc</w:t>
      </w:r>
      <w:proofErr w:type="spellEnd"/>
      <w:r w:rsidRPr="006C74D1">
        <w:rPr>
          <w:rFonts w:eastAsia="Gungsuh"/>
        </w:rPr>
        <w:t xml:space="preserve">). Stored energy is therefore represented using ∆ notation.  </w:t>
      </w:r>
    </w:p>
    <w:p w14:paraId="2A34D38F" w14:textId="77777777" w:rsidR="006C74D1" w:rsidRPr="006C74D1" w:rsidRDefault="006C74D1" w:rsidP="00AA009D">
      <w:pPr>
        <w:ind w:left="0" w:firstLine="0"/>
      </w:pPr>
    </w:p>
    <w:p w14:paraId="2BE3A0C7" w14:textId="77777777" w:rsidR="0023531D" w:rsidRDefault="7E19BBF2" w:rsidP="000205C9">
      <w:pPr>
        <w:ind w:firstLine="0"/>
      </w:pPr>
      <w:r>
        <w:t>There are two general ways that en</w:t>
      </w:r>
      <w:r w:rsidR="0023531D">
        <w:t>ergy can be stored in a system:</w:t>
      </w:r>
    </w:p>
    <w:p w14:paraId="162825D7" w14:textId="40588B95" w:rsidR="0023531D" w:rsidRDefault="7E19BBF2" w:rsidP="000205C9">
      <w:pPr>
        <w:pStyle w:val="ListParagraph"/>
        <w:numPr>
          <w:ilvl w:val="0"/>
          <w:numId w:val="14"/>
        </w:numPr>
        <w:ind w:left="1080"/>
      </w:pPr>
      <w:r>
        <w:t xml:space="preserve">Energy can be stored in the </w:t>
      </w:r>
      <w:r w:rsidRPr="0023531D">
        <w:rPr>
          <w:i/>
        </w:rPr>
        <w:t>position</w:t>
      </w:r>
      <w:r>
        <w:t xml:space="preserve"> </w:t>
      </w:r>
      <w:r w:rsidR="0023531D">
        <w:t>(</w:t>
      </w:r>
      <w:r>
        <w:t xml:space="preserve">or </w:t>
      </w:r>
      <w:r w:rsidRPr="0023531D">
        <w:rPr>
          <w:i/>
        </w:rPr>
        <w:t>configuration</w:t>
      </w:r>
      <w:r>
        <w:t xml:space="preserve"> </w:t>
      </w:r>
      <w:r w:rsidR="0023531D">
        <w:t xml:space="preserve">or </w:t>
      </w:r>
      <w:r w:rsidR="0023531D" w:rsidRPr="0023531D">
        <w:rPr>
          <w:i/>
        </w:rPr>
        <w:t>arrangement</w:t>
      </w:r>
      <w:r w:rsidR="0023531D">
        <w:t xml:space="preserve">) </w:t>
      </w:r>
      <w:r w:rsidRPr="0023531D">
        <w:t>of</w:t>
      </w:r>
      <w:r>
        <w:t xml:space="preserve"> the constituent parts of an object or </w:t>
      </w:r>
      <w:r w:rsidR="0023531D">
        <w:t xml:space="preserve">system of objects, and </w:t>
      </w:r>
    </w:p>
    <w:p w14:paraId="3E409033" w14:textId="0FC393E7" w:rsidR="00AA009D" w:rsidRDefault="0023531D" w:rsidP="000205C9">
      <w:pPr>
        <w:pStyle w:val="ListParagraph"/>
        <w:numPr>
          <w:ilvl w:val="0"/>
          <w:numId w:val="14"/>
        </w:numPr>
        <w:ind w:left="1080"/>
      </w:pPr>
      <w:r>
        <w:t>Energy</w:t>
      </w:r>
      <w:r w:rsidR="7E19BBF2">
        <w:t xml:space="preserve"> can be stored in the </w:t>
      </w:r>
      <w:r w:rsidR="7E19BBF2" w:rsidRPr="0023531D">
        <w:rPr>
          <w:i/>
        </w:rPr>
        <w:t>motion</w:t>
      </w:r>
      <w:r w:rsidR="7E19BBF2">
        <w:t xml:space="preserve"> of an object or a system of objects, or in the system’s constituent parts. </w:t>
      </w:r>
    </w:p>
    <w:p w14:paraId="5E425296" w14:textId="77777777" w:rsidR="0023531D" w:rsidRDefault="0023531D" w:rsidP="000205C9">
      <w:pPr>
        <w:ind w:firstLine="0"/>
      </w:pPr>
    </w:p>
    <w:p w14:paraId="7880CF76" w14:textId="4CB62321" w:rsidR="00AA009D" w:rsidRDefault="7E19BBF2" w:rsidP="000205C9">
      <w:pPr>
        <w:ind w:firstLine="0"/>
      </w:pPr>
      <w:r>
        <w:t xml:space="preserve">Examples of energy of position or configuration are the energy </w:t>
      </w:r>
      <w:del w:id="26" w:author="Colleen Megowan" w:date="2018-04-15T13:33:00Z">
        <w:r w:rsidDel="00B5128F">
          <w:delText>possessed by</w:delText>
        </w:r>
      </w:del>
      <w:ins w:id="27" w:author="Colleen Megowan" w:date="2018-04-15T13:33:00Z">
        <w:r w:rsidR="00B5128F">
          <w:t>of</w:t>
        </w:r>
      </w:ins>
      <w:r>
        <w:t xml:space="preserve"> an object suspended above the ground, the energy of a compressed spring, or the energy of a molecule that has its atoms in a particular geometric configuration. These are traditionally referred to as ‘</w:t>
      </w:r>
      <w:r w:rsidRPr="7E19BBF2">
        <w:rPr>
          <w:i/>
          <w:iCs/>
        </w:rPr>
        <w:t xml:space="preserve">potential’ </w:t>
      </w:r>
      <w:r>
        <w:t xml:space="preserve">energies.  In </w:t>
      </w:r>
      <w:ins w:id="28" w:author="Colleen Megowan" w:date="2018-04-15T13:34:00Z">
        <w:r w:rsidR="00B5128F">
          <w:t>M</w:t>
        </w:r>
      </w:ins>
      <w:del w:id="29" w:author="Colleen Megowan" w:date="2018-04-15T13:34:00Z">
        <w:r w:rsidDel="00B5128F">
          <w:delText>m</w:delText>
        </w:r>
      </w:del>
      <w:r>
        <w:t xml:space="preserve">odeling </w:t>
      </w:r>
      <w:del w:id="30" w:author="Colleen Megowan" w:date="2018-04-15T13:34:00Z">
        <w:r w:rsidDel="00B5128F">
          <w:delText>i</w:delText>
        </w:r>
      </w:del>
      <w:ins w:id="31" w:author="Colleen Megowan" w:date="2018-04-15T13:34:00Z">
        <w:r w:rsidR="00B5128F">
          <w:t>I</w:t>
        </w:r>
      </w:ins>
      <w:r>
        <w:t>nstruction, we try to eliminate the use of the word ‘potential’ and focus more on the actual ways in which energy is stored in a system. This is discussed further on in the Teacher Notes.</w:t>
      </w:r>
    </w:p>
    <w:p w14:paraId="7BB576F2" w14:textId="77777777" w:rsidR="0023531D" w:rsidRDefault="0023531D" w:rsidP="000205C9">
      <w:pPr>
        <w:ind w:firstLine="0"/>
      </w:pPr>
    </w:p>
    <w:p w14:paraId="2A8379F2" w14:textId="4A3F5BE7" w:rsidR="00AA009D" w:rsidRDefault="7E19BBF2" w:rsidP="000205C9">
      <w:pPr>
        <w:ind w:firstLine="0"/>
      </w:pPr>
      <w:r>
        <w:t xml:space="preserve">Examples of the energy of motion would be the energy of an object traveling at some velocity, </w:t>
      </w:r>
      <w:r w:rsidRPr="7E19BBF2">
        <w:rPr>
          <w:i/>
          <w:iCs/>
        </w:rPr>
        <w:t>v</w:t>
      </w:r>
      <w:r>
        <w:t xml:space="preserve">, or the energy of an object with molecules vibrating or moving at a particular average speed (a measure of this average energy is also known as an object’s “temperature”). These energies of motion are sometimes called </w:t>
      </w:r>
      <w:r w:rsidRPr="7E19BBF2">
        <w:rPr>
          <w:i/>
          <w:iCs/>
        </w:rPr>
        <w:t>kinetic</w:t>
      </w:r>
      <w:r>
        <w:t xml:space="preserve"> or </w:t>
      </w:r>
      <w:r w:rsidRPr="00B5128F">
        <w:rPr>
          <w:i/>
          <w:rPrChange w:id="32" w:author="Colleen Megowan" w:date="2018-04-15T13:34:00Z">
            <w:rPr/>
          </w:rPrChange>
        </w:rPr>
        <w:t>molecular kinetic</w:t>
      </w:r>
      <w:r>
        <w:t xml:space="preserve"> energy. An object’s temperature (a measure of its average molecular kinetic energy) is sometimes also called its </w:t>
      </w:r>
      <w:r w:rsidRPr="7E19BBF2">
        <w:rPr>
          <w:i/>
          <w:iCs/>
        </w:rPr>
        <w:t>thermal energy</w:t>
      </w:r>
      <w:r>
        <w:t xml:space="preserve">. </w:t>
      </w:r>
    </w:p>
    <w:p w14:paraId="10E9FD67" w14:textId="026E744C" w:rsidR="00AA009D" w:rsidRDefault="00AA009D" w:rsidP="000205C9">
      <w:pPr>
        <w:spacing w:after="120"/>
        <w:ind w:firstLine="0"/>
      </w:pPr>
      <w:r>
        <w:t>We use “E-subscript” notation to indicate that all m</w:t>
      </w:r>
      <w:ins w:id="33" w:author="Colleen Megowan" w:date="2018-04-15T13:35:00Z">
        <w:r w:rsidR="00B5128F">
          <w:t>odes</w:t>
        </w:r>
      </w:ins>
      <w:del w:id="34" w:author="Colleen Megowan" w:date="2018-04-15T13:35:00Z">
        <w:r w:rsidDel="00B5128F">
          <w:delText>ethods</w:delText>
        </w:r>
      </w:del>
      <w:r>
        <w:t xml:space="preserve"> of energy storage do just that, store </w:t>
      </w:r>
      <w:r w:rsidRPr="00306541">
        <w:rPr>
          <w:i/>
        </w:rPr>
        <w:t>Energy</w:t>
      </w:r>
      <w:r>
        <w:t>. The mode just helps us keep track of how energy is stored. Here are some examples of “E-subscript” notation:</w:t>
      </w:r>
    </w:p>
    <w:p w14:paraId="7BAB1824"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t xml:space="preserve">Energy in gravitational </w:t>
      </w:r>
      <w:r>
        <w:rPr>
          <w:color w:val="auto"/>
        </w:rPr>
        <w:t xml:space="preserve">field: </w:t>
      </w:r>
      <w:r w:rsidRPr="00616452">
        <w:rPr>
          <w:color w:val="auto"/>
        </w:rPr>
        <w:t xml:space="preserve"> </w:t>
      </w:r>
      <w:proofErr w:type="spellStart"/>
      <w:r w:rsidRPr="00616452">
        <w:rPr>
          <w:color w:val="auto"/>
        </w:rPr>
        <w:t>E</w:t>
      </w:r>
      <w:r w:rsidRPr="00616452">
        <w:rPr>
          <w:color w:val="auto"/>
          <w:vertAlign w:val="subscript"/>
        </w:rPr>
        <w:t>g</w:t>
      </w:r>
      <w:proofErr w:type="spellEnd"/>
    </w:p>
    <w:p w14:paraId="6DCA1CB7"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t xml:space="preserve">Energy </w:t>
      </w:r>
      <w:r>
        <w:rPr>
          <w:color w:val="auto"/>
        </w:rPr>
        <w:t xml:space="preserve">in springs or “stretchy” things: </w:t>
      </w:r>
      <w:r w:rsidRPr="00616452">
        <w:rPr>
          <w:color w:val="auto"/>
        </w:rPr>
        <w:t xml:space="preserve"> E</w:t>
      </w:r>
      <w:r w:rsidRPr="00616452">
        <w:rPr>
          <w:color w:val="auto"/>
          <w:vertAlign w:val="subscript"/>
        </w:rPr>
        <w:t>el</w:t>
      </w:r>
    </w:p>
    <w:p w14:paraId="7DBC95D5" w14:textId="77777777" w:rsidR="00AA009D" w:rsidRDefault="00AA009D" w:rsidP="000205C9">
      <w:pPr>
        <w:widowControl/>
        <w:numPr>
          <w:ilvl w:val="0"/>
          <w:numId w:val="4"/>
        </w:numPr>
        <w:spacing w:line="276" w:lineRule="auto"/>
        <w:ind w:left="1080" w:right="-360" w:hanging="360"/>
        <w:contextualSpacing/>
        <w:rPr>
          <w:color w:val="auto"/>
        </w:rPr>
      </w:pPr>
      <w:r w:rsidRPr="00616452">
        <w:rPr>
          <w:color w:val="auto"/>
        </w:rPr>
        <w:t>Energy in elect</w:t>
      </w:r>
      <w:r>
        <w:rPr>
          <w:color w:val="auto"/>
        </w:rPr>
        <w:t xml:space="preserve">ric field due to physical state: </w:t>
      </w:r>
      <w:r w:rsidRPr="00616452">
        <w:rPr>
          <w:color w:val="auto"/>
        </w:rPr>
        <w:t xml:space="preserve"> </w:t>
      </w:r>
      <w:proofErr w:type="spellStart"/>
      <w:r w:rsidRPr="00616452">
        <w:rPr>
          <w:color w:val="auto"/>
        </w:rPr>
        <w:t>E</w:t>
      </w:r>
      <w:r w:rsidRPr="00616452">
        <w:rPr>
          <w:color w:val="auto"/>
          <w:vertAlign w:val="subscript"/>
        </w:rPr>
        <w:t>ph</w:t>
      </w:r>
      <w:proofErr w:type="spellEnd"/>
    </w:p>
    <w:p w14:paraId="46CD083C" w14:textId="77777777" w:rsidR="00AA009D" w:rsidRDefault="00AA009D" w:rsidP="000205C9">
      <w:pPr>
        <w:widowControl/>
        <w:numPr>
          <w:ilvl w:val="0"/>
          <w:numId w:val="4"/>
        </w:numPr>
        <w:spacing w:line="276" w:lineRule="auto"/>
        <w:ind w:left="1080" w:right="-360" w:hanging="360"/>
        <w:contextualSpacing/>
        <w:rPr>
          <w:color w:val="auto"/>
        </w:rPr>
      </w:pPr>
      <w:r w:rsidRPr="00616452">
        <w:rPr>
          <w:color w:val="auto"/>
        </w:rPr>
        <w:t>Energy in electri</w:t>
      </w:r>
      <w:r>
        <w:rPr>
          <w:color w:val="auto"/>
        </w:rPr>
        <w:t>c field due to chemical bonding:</w:t>
      </w:r>
      <w:r w:rsidRPr="00616452">
        <w:rPr>
          <w:color w:val="auto"/>
        </w:rPr>
        <w:t xml:space="preserve"> </w:t>
      </w:r>
      <w:r>
        <w:rPr>
          <w:color w:val="auto"/>
        </w:rPr>
        <w:t xml:space="preserve"> </w:t>
      </w:r>
      <w:proofErr w:type="spellStart"/>
      <w:r w:rsidRPr="00616452">
        <w:rPr>
          <w:color w:val="auto"/>
        </w:rPr>
        <w:t>E</w:t>
      </w:r>
      <w:r w:rsidRPr="00616452">
        <w:rPr>
          <w:color w:val="auto"/>
          <w:vertAlign w:val="subscript"/>
        </w:rPr>
        <w:t>ch</w:t>
      </w:r>
      <w:proofErr w:type="spellEnd"/>
      <w:r w:rsidRPr="00616452">
        <w:rPr>
          <w:color w:val="auto"/>
        </w:rPr>
        <w:t xml:space="preserve"> </w:t>
      </w:r>
    </w:p>
    <w:p w14:paraId="42C1C960"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t xml:space="preserve">Energy in moving object, </w:t>
      </w:r>
      <w:proofErr w:type="spellStart"/>
      <w:r w:rsidRPr="00616452">
        <w:rPr>
          <w:color w:val="auto"/>
        </w:rPr>
        <w:t>E</w:t>
      </w:r>
      <w:r w:rsidRPr="00616452">
        <w:rPr>
          <w:color w:val="auto"/>
          <w:vertAlign w:val="subscript"/>
        </w:rPr>
        <w:t>k</w:t>
      </w:r>
      <w:proofErr w:type="spellEnd"/>
    </w:p>
    <w:p w14:paraId="1F575114" w14:textId="77777777" w:rsidR="00AA009D" w:rsidRPr="00616452" w:rsidRDefault="00AA009D" w:rsidP="000205C9">
      <w:pPr>
        <w:widowControl/>
        <w:numPr>
          <w:ilvl w:val="0"/>
          <w:numId w:val="4"/>
        </w:numPr>
        <w:spacing w:line="276" w:lineRule="auto"/>
        <w:ind w:left="1080" w:right="-360" w:hanging="360"/>
        <w:contextualSpacing/>
        <w:rPr>
          <w:color w:val="auto"/>
        </w:rPr>
      </w:pPr>
      <w:r w:rsidRPr="00616452">
        <w:rPr>
          <w:color w:val="auto"/>
        </w:rPr>
        <w:lastRenderedPageBreak/>
        <w:t>Energy in a collection of moving particles (</w:t>
      </w:r>
      <w:r>
        <w:rPr>
          <w:color w:val="auto"/>
        </w:rPr>
        <w:t xml:space="preserve">as measured by </w:t>
      </w:r>
      <w:r w:rsidRPr="00616452">
        <w:rPr>
          <w:color w:val="auto"/>
        </w:rPr>
        <w:t>temp</w:t>
      </w:r>
      <w:r>
        <w:rPr>
          <w:color w:val="auto"/>
        </w:rPr>
        <w:t>erature</w:t>
      </w:r>
      <w:r w:rsidRPr="00616452">
        <w:rPr>
          <w:color w:val="auto"/>
        </w:rPr>
        <w:t>), E</w:t>
      </w:r>
      <w:r w:rsidRPr="00616452">
        <w:rPr>
          <w:color w:val="auto"/>
          <w:vertAlign w:val="subscript"/>
        </w:rPr>
        <w:t>th</w:t>
      </w:r>
    </w:p>
    <w:p w14:paraId="73CE20A3" w14:textId="77777777" w:rsidR="00AA009D" w:rsidRDefault="00AA009D" w:rsidP="000205C9">
      <w:pPr>
        <w:ind w:firstLine="0"/>
      </w:pPr>
    </w:p>
    <w:p w14:paraId="45C70C25" w14:textId="77777777" w:rsidR="00AA009D" w:rsidRDefault="00AA009D" w:rsidP="000205C9">
      <w:pPr>
        <w:ind w:firstLine="0"/>
      </w:pPr>
      <w:r w:rsidRPr="00813EC6">
        <w:t xml:space="preserve">It is important to understand that, although we may use different names for energy storage (e.g., kinetic, gravitational, chemical), energy is energy, regardless of the way it is manifested. The names we have for energy storage simply tell us something about how some element of a system’s energy was measured, and allow us to separate a system’s total energy into different categories, so that we can more easily account for </w:t>
      </w:r>
      <w:r w:rsidRPr="00813EC6">
        <w:rPr>
          <w:i/>
        </w:rPr>
        <w:t>changes</w:t>
      </w:r>
      <w:r w:rsidRPr="00813EC6">
        <w:t xml:space="preserve"> in one category or another.</w:t>
      </w:r>
    </w:p>
    <w:p w14:paraId="0029B5E5" w14:textId="2D5ECD7A" w:rsidR="00AA009D" w:rsidRDefault="00AA009D" w:rsidP="000205C9">
      <w:pPr>
        <w:ind w:firstLine="0"/>
        <w:rPr>
          <w:rFonts w:ascii="Gungsuh" w:eastAsia="Gungsuh" w:hAnsi="Gungsuh" w:cs="Gungsuh"/>
        </w:rPr>
      </w:pPr>
    </w:p>
    <w:p w14:paraId="28FD917F" w14:textId="77777777" w:rsidR="000205C9" w:rsidRDefault="000205C9" w:rsidP="000205C9">
      <w:pPr>
        <w:ind w:firstLine="0"/>
        <w:rPr>
          <w:rFonts w:ascii="Gungsuh" w:eastAsia="Gungsuh" w:hAnsi="Gungsuh" w:cs="Gungsuh"/>
        </w:rPr>
      </w:pPr>
    </w:p>
    <w:p w14:paraId="1FC6D794" w14:textId="20046791" w:rsidR="003442B7" w:rsidRDefault="003442B7" w:rsidP="003442B7">
      <w:r>
        <w:rPr>
          <w:b/>
        </w:rPr>
        <w:t>I</w:t>
      </w:r>
      <w:r w:rsidR="00C2778D">
        <w:rPr>
          <w:b/>
        </w:rPr>
        <w:t>V</w:t>
      </w:r>
      <w:r>
        <w:rPr>
          <w:b/>
        </w:rPr>
        <w:t>. Energy Transfer:</w:t>
      </w:r>
      <w:r>
        <w:t xml:space="preserve">  </w:t>
      </w:r>
    </w:p>
    <w:p w14:paraId="1059627D" w14:textId="4C5336F6" w:rsidR="00C2778D" w:rsidRDefault="00C2778D" w:rsidP="000205C9">
      <w:pPr>
        <w:ind w:firstLine="0"/>
      </w:pPr>
      <w:r>
        <w:t>Energy transfer will be addressed in terms students are familiar with during Unit 1.  We will encourage students to use terms like “pushing,” “pulling,” “heating up,” “cooling off,” etc. until we have encountered enough phenomena and developed a need to further discuss the terms that will go along with these concepts.</w:t>
      </w:r>
    </w:p>
    <w:p w14:paraId="2F705B47" w14:textId="77777777" w:rsidR="00C2778D" w:rsidRDefault="00C2778D" w:rsidP="000205C9">
      <w:pPr>
        <w:ind w:firstLine="0"/>
      </w:pPr>
    </w:p>
    <w:p w14:paraId="5E489F5D" w14:textId="6A417696" w:rsidR="003442B7" w:rsidRDefault="00C2778D" w:rsidP="000205C9">
      <w:pPr>
        <w:ind w:firstLine="0"/>
      </w:pPr>
      <w:r>
        <w:t>The</w:t>
      </w:r>
      <w:r w:rsidR="00F24221">
        <w:t xml:space="preserve"> materials</w:t>
      </w:r>
      <w:r>
        <w:t xml:space="preserve"> in Units 2-10</w:t>
      </w:r>
      <w:r w:rsidR="00F24221">
        <w:t xml:space="preserve"> will help students develop three major mechanisms to help understand how </w:t>
      </w:r>
      <w:r w:rsidR="003442B7">
        <w:t xml:space="preserve">Energy </w:t>
      </w:r>
      <w:r w:rsidR="00F24221">
        <w:t>can be transferred in to or out of a</w:t>
      </w:r>
      <w:r w:rsidR="003442B7">
        <w:t xml:space="preserve"> system </w:t>
      </w:r>
      <w:r w:rsidR="00F24221">
        <w:t>during changes</w:t>
      </w:r>
      <w:r w:rsidR="003442B7">
        <w:t>:</w:t>
      </w:r>
    </w:p>
    <w:p w14:paraId="52DCA88F" w14:textId="61DFA3AF" w:rsidR="00570E7B" w:rsidRDefault="00F24221" w:rsidP="000205C9">
      <w:pPr>
        <w:pStyle w:val="ListParagraph"/>
        <w:numPr>
          <w:ilvl w:val="0"/>
          <w:numId w:val="3"/>
        </w:numPr>
        <w:ind w:left="1080"/>
      </w:pPr>
      <w:r w:rsidRPr="00F24221">
        <w:rPr>
          <w:b/>
        </w:rPr>
        <w:t>Working (</w:t>
      </w:r>
      <w:r w:rsidRPr="00F24221">
        <w:rPr>
          <w:b/>
          <w:i/>
        </w:rPr>
        <w:t>W</w:t>
      </w:r>
      <w:r w:rsidRPr="00F24221">
        <w:rPr>
          <w:b/>
        </w:rPr>
        <w:t>)</w:t>
      </w:r>
      <w:r>
        <w:t xml:space="preserve"> involves the transfer of energy by external forces acting on an object across some distance. </w:t>
      </w:r>
      <w:r w:rsidR="00570E7B">
        <w:t>The concept of working is introduced early through concept of ‘pushing’ and pulling.  Eventually students will be able to quantify the amount of energy transferred via Working as t</w:t>
      </w:r>
      <w:r>
        <w:t xml:space="preserve">he product of the </w:t>
      </w:r>
      <w:ins w:id="35" w:author="Colleen Megowan" w:date="2018-04-15T13:37:00Z">
        <w:r w:rsidR="00785809">
          <w:t xml:space="preserve">component of </w:t>
        </w:r>
      </w:ins>
      <w:ins w:id="36" w:author="Colleen Megowan" w:date="2018-04-15T13:38:00Z">
        <w:r w:rsidR="00785809">
          <w:t xml:space="preserve">the </w:t>
        </w:r>
      </w:ins>
      <w:r>
        <w:t>input force</w:t>
      </w:r>
      <w:ins w:id="37" w:author="Colleen Megowan" w:date="2018-04-15T13:37:00Z">
        <w:r w:rsidR="00785809">
          <w:t xml:space="preserve"> in the direction of the object’s motion</w:t>
        </w:r>
      </w:ins>
      <w:r>
        <w:t xml:space="preserve"> and the distance travelled</w:t>
      </w:r>
      <w:r w:rsidR="00570E7B">
        <w:t xml:space="preserve"> by the object.</w:t>
      </w:r>
    </w:p>
    <w:p w14:paraId="6F908F80" w14:textId="77777777" w:rsidR="00C33CC5" w:rsidRDefault="003442B7" w:rsidP="000205C9">
      <w:pPr>
        <w:pStyle w:val="ListParagraph"/>
        <w:numPr>
          <w:ilvl w:val="0"/>
          <w:numId w:val="3"/>
        </w:numPr>
        <w:ind w:left="1080"/>
      </w:pPr>
      <w:r w:rsidRPr="00570E7B">
        <w:rPr>
          <w:b/>
        </w:rPr>
        <w:t>Heating (</w:t>
      </w:r>
      <w:r w:rsidRPr="00570E7B">
        <w:rPr>
          <w:b/>
          <w:i/>
        </w:rPr>
        <w:t>Q</w:t>
      </w:r>
      <w:r w:rsidRPr="00570E7B">
        <w:rPr>
          <w:b/>
        </w:rPr>
        <w:t>)</w:t>
      </w:r>
      <w:r w:rsidR="00570E7B">
        <w:t xml:space="preserve"> involves the transfer of energy</w:t>
      </w:r>
      <w:r>
        <w:t xml:space="preserve"> due to difference</w:t>
      </w:r>
      <w:r w:rsidR="00570E7B">
        <w:t>s</w:t>
      </w:r>
      <w:r>
        <w:t xml:space="preserve"> in temperature</w:t>
      </w:r>
      <w:r w:rsidR="00570E7B">
        <w:t xml:space="preserve">.  Higher temperature objects in contact with lower temperature objects transfer energy via particle collisions.  Eventually students will be able to quantify the amount of energy transferred via Heating using observed temperature changes in the system </w:t>
      </w:r>
      <w:r w:rsidR="00C33CC5">
        <w:t>and developing a concept of ‘heat capacity.’</w:t>
      </w:r>
    </w:p>
    <w:p w14:paraId="380B8F06" w14:textId="442D9E9F" w:rsidR="003442B7" w:rsidRDefault="00556328" w:rsidP="000205C9">
      <w:pPr>
        <w:pStyle w:val="ListParagraph"/>
        <w:numPr>
          <w:ilvl w:val="0"/>
          <w:numId w:val="3"/>
        </w:numPr>
        <w:ind w:left="1080"/>
      </w:pPr>
      <w:r>
        <w:rPr>
          <w:b/>
        </w:rPr>
        <w:t>Radiating</w:t>
      </w:r>
      <w:r w:rsidR="003442B7" w:rsidRPr="00C33CC5">
        <w:rPr>
          <w:b/>
        </w:rPr>
        <w:t xml:space="preserve"> (</w:t>
      </w:r>
      <w:r w:rsidR="003442B7" w:rsidRPr="00C33CC5">
        <w:rPr>
          <w:b/>
          <w:i/>
        </w:rPr>
        <w:t>R</w:t>
      </w:r>
      <w:r w:rsidR="003442B7" w:rsidRPr="00C33CC5">
        <w:rPr>
          <w:b/>
        </w:rPr>
        <w:t>)</w:t>
      </w:r>
      <w:r>
        <w:t xml:space="preserve"> </w:t>
      </w:r>
      <w:r w:rsidR="00C33CC5">
        <w:t>involves the transfer of energy by photons or electromagnetic waves.  Early on, students will observe different ways that waves and light may be involved in changes and energy transfer.  Eventually students will be able to examine the relationships between different properties of light and waves and the ability of waves to transfer energy.</w:t>
      </w:r>
    </w:p>
    <w:p w14:paraId="568F67EC" w14:textId="77777777" w:rsidR="003442B7" w:rsidRDefault="003442B7" w:rsidP="000205C9">
      <w:pPr>
        <w:ind w:firstLine="0"/>
      </w:pPr>
    </w:p>
    <w:p w14:paraId="60800919" w14:textId="5B976B9B" w:rsidR="00E862EB" w:rsidRPr="00C2778D" w:rsidRDefault="7E19BBF2" w:rsidP="000205C9">
      <w:pPr>
        <w:ind w:firstLine="0"/>
      </w:pPr>
      <w:r w:rsidRPr="00C2778D">
        <w:t xml:space="preserve">These three mechanisms of energy transfer are considered </w:t>
      </w:r>
      <w:r w:rsidRPr="00C2778D">
        <w:rPr>
          <w:i/>
          <w:iCs/>
        </w:rPr>
        <w:t>macroscopic</w:t>
      </w:r>
      <w:r w:rsidRPr="00C2778D">
        <w:t xml:space="preserve"> processes.  These transfers are NOT </w:t>
      </w:r>
      <w:r w:rsidRPr="00C2778D">
        <w:rPr>
          <w:i/>
          <w:iCs/>
          <w:u w:val="single"/>
        </w:rPr>
        <w:t>properties</w:t>
      </w:r>
      <w:r w:rsidRPr="00C2778D">
        <w:t xml:space="preserve"> of the system.  They do not represent </w:t>
      </w:r>
      <w:r w:rsidRPr="00C2778D">
        <w:rPr>
          <w:i/>
          <w:iCs/>
        </w:rPr>
        <w:t>changes</w:t>
      </w:r>
      <w:r w:rsidRPr="00C2778D">
        <w:rPr>
          <w:rFonts w:eastAsia="Gungsuh"/>
        </w:rPr>
        <w:t xml:space="preserve"> in the state of the system (hence we do not use the ∆ notation to describe them). Since they are processes, and not intrinsic in the system, we feel it is better to use the gerund form of each of these words</w:t>
      </w:r>
      <w:ins w:id="38" w:author="Colleen Megowan" w:date="2018-04-15T13:39:00Z">
        <w:r w:rsidR="00785809">
          <w:rPr>
            <w:rFonts w:eastAsia="Gungsuh"/>
          </w:rPr>
          <w:t xml:space="preserve"> (</w:t>
        </w:r>
        <w:proofErr w:type="spellStart"/>
        <w:r w:rsidR="00785809">
          <w:rPr>
            <w:rFonts w:eastAsia="Gungsuh"/>
          </w:rPr>
          <w:t>e.g</w:t>
        </w:r>
        <w:proofErr w:type="spellEnd"/>
        <w:r w:rsidR="00785809">
          <w:rPr>
            <w:rFonts w:eastAsia="Gungsuh"/>
          </w:rPr>
          <w:t>, heat</w:t>
        </w:r>
        <w:r w:rsidR="00785809" w:rsidRPr="00785809">
          <w:rPr>
            <w:rFonts w:eastAsia="Gungsuh"/>
            <w:i/>
            <w:rPrChange w:id="39" w:author="Colleen Megowan" w:date="2018-04-15T13:39:00Z">
              <w:rPr>
                <w:rFonts w:eastAsia="Gungsuh"/>
              </w:rPr>
            </w:rPrChange>
          </w:rPr>
          <w:t>ing</w:t>
        </w:r>
        <w:r w:rsidR="00785809">
          <w:rPr>
            <w:rFonts w:eastAsia="Gungsuh"/>
          </w:rPr>
          <w:t>, work</w:t>
        </w:r>
        <w:r w:rsidR="00785809" w:rsidRPr="00785809">
          <w:rPr>
            <w:rFonts w:eastAsia="Gungsuh"/>
            <w:i/>
            <w:rPrChange w:id="40" w:author="Colleen Megowan" w:date="2018-04-15T13:39:00Z">
              <w:rPr>
                <w:rFonts w:eastAsia="Gungsuh"/>
              </w:rPr>
            </w:rPrChange>
          </w:rPr>
          <w:t>ing</w:t>
        </w:r>
        <w:r w:rsidR="00785809">
          <w:rPr>
            <w:rFonts w:eastAsia="Gungsuh"/>
          </w:rPr>
          <w:t>, radiat</w:t>
        </w:r>
        <w:r w:rsidR="00785809" w:rsidRPr="00785809">
          <w:rPr>
            <w:rFonts w:eastAsia="Gungsuh"/>
            <w:i/>
            <w:rPrChange w:id="41" w:author="Colleen Megowan" w:date="2018-04-15T13:39:00Z">
              <w:rPr>
                <w:rFonts w:eastAsia="Gungsuh"/>
              </w:rPr>
            </w:rPrChange>
          </w:rPr>
          <w:t>ing</w:t>
        </w:r>
        <w:r w:rsidR="00785809">
          <w:rPr>
            <w:rFonts w:eastAsia="Gungsuh"/>
          </w:rPr>
          <w:t>)</w:t>
        </w:r>
      </w:ins>
      <w:r w:rsidRPr="00C2778D">
        <w:rPr>
          <w:rFonts w:eastAsia="Gungsuh"/>
        </w:rPr>
        <w:t xml:space="preserve">; otherwise students may come to view </w:t>
      </w:r>
      <w:r w:rsidRPr="00C2778D">
        <w:rPr>
          <w:i/>
          <w:iCs/>
        </w:rPr>
        <w:t>W, Q</w:t>
      </w:r>
      <w:r w:rsidRPr="00C2778D">
        <w:t xml:space="preserve">, and </w:t>
      </w:r>
      <w:r w:rsidRPr="00C2778D">
        <w:rPr>
          <w:i/>
          <w:iCs/>
        </w:rPr>
        <w:t>R</w:t>
      </w:r>
      <w:r w:rsidRPr="00C2778D">
        <w:t xml:space="preserve"> as a synonym for energy, or as an actual part of the system.  For example, we would not want to say that a system possesses "heat". Rather, we would say a high temperature system stores energy and it can transfer that energy to another system through the process of </w:t>
      </w:r>
      <w:r w:rsidRPr="00C2778D">
        <w:rPr>
          <w:i/>
          <w:iCs/>
        </w:rPr>
        <w:t>heating</w:t>
      </w:r>
      <w:r w:rsidRPr="00C2778D">
        <w:t>.</w:t>
      </w:r>
    </w:p>
    <w:p w14:paraId="6DB92171" w14:textId="52CFC4B3" w:rsidR="00E862EB" w:rsidRDefault="00E862EB" w:rsidP="000205C9">
      <w:pPr>
        <w:ind w:firstLine="0"/>
      </w:pPr>
    </w:p>
    <w:p w14:paraId="07B9F134" w14:textId="77777777" w:rsidR="000205C9" w:rsidRDefault="000205C9" w:rsidP="000205C9">
      <w:pPr>
        <w:ind w:firstLine="0"/>
      </w:pPr>
    </w:p>
    <w:p w14:paraId="1313E179" w14:textId="16A74E16" w:rsidR="00EC6E65" w:rsidRDefault="00EC6E65" w:rsidP="00EC6E65">
      <w:r>
        <w:rPr>
          <w:b/>
        </w:rPr>
        <w:t>V. The 1st Law of Thermodynamics, and Conservation of Energy</w:t>
      </w:r>
    </w:p>
    <w:p w14:paraId="7CBDA220" w14:textId="27D65814" w:rsidR="00EC6E65" w:rsidRDefault="00EC6E65" w:rsidP="000205C9">
      <w:pPr>
        <w:ind w:firstLine="0"/>
      </w:pPr>
      <w:r>
        <w:t>According to the Law of Conservation of Energy, the algebraic sum of changes in internal energy in the system must equal the energy transfers across the system boundary. In terms of our energy storage accounts, the total energy change in a system is equal to the sum of any and all internal energy changes:</w:t>
      </w:r>
    </w:p>
    <w:p w14:paraId="7024DE9E" w14:textId="6F1F95DF" w:rsidR="00EC6E65" w:rsidRPr="00EC6E65" w:rsidRDefault="00EC6E65" w:rsidP="000205C9">
      <w:pPr>
        <w:ind w:firstLine="0"/>
        <w:jc w:val="center"/>
        <w:rPr>
          <w:b/>
        </w:rPr>
      </w:pPr>
      <w:r w:rsidRPr="00EC6E65">
        <w:rPr>
          <w:rFonts w:eastAsia="Gungsuh"/>
          <w:b/>
        </w:rPr>
        <w:lastRenderedPageBreak/>
        <w:t>∆</w:t>
      </w:r>
      <w:proofErr w:type="spellStart"/>
      <w:r w:rsidRPr="00EC6E65">
        <w:rPr>
          <w:rFonts w:eastAsia="Gungsuh"/>
          <w:b/>
        </w:rPr>
        <w:t>E</w:t>
      </w:r>
      <w:r w:rsidRPr="00EC6E65">
        <w:rPr>
          <w:rFonts w:eastAsia="Gungsuh"/>
          <w:b/>
          <w:vertAlign w:val="subscript"/>
        </w:rPr>
        <w:t>system</w:t>
      </w:r>
      <w:proofErr w:type="spellEnd"/>
      <w:r w:rsidRPr="00EC6E65">
        <w:rPr>
          <w:rFonts w:eastAsia="Gungsuh"/>
          <w:b/>
        </w:rPr>
        <w:t xml:space="preserve"> = ∆</w:t>
      </w:r>
      <w:proofErr w:type="spellStart"/>
      <w:r w:rsidRPr="00EC6E65">
        <w:rPr>
          <w:rFonts w:eastAsia="Gungsuh"/>
          <w:b/>
        </w:rPr>
        <w:t>E</w:t>
      </w:r>
      <w:r w:rsidRPr="00EC6E65">
        <w:rPr>
          <w:rFonts w:eastAsia="Gungsuh"/>
          <w:b/>
          <w:vertAlign w:val="subscript"/>
        </w:rPr>
        <w:t>g</w:t>
      </w:r>
      <w:proofErr w:type="spellEnd"/>
      <w:r w:rsidRPr="00EC6E65">
        <w:rPr>
          <w:rFonts w:eastAsia="Gungsuh"/>
          <w:b/>
        </w:rPr>
        <w:t xml:space="preserve"> + ∆E</w:t>
      </w:r>
      <w:r w:rsidRPr="00EC6E65">
        <w:rPr>
          <w:rFonts w:eastAsia="Gungsuh"/>
          <w:b/>
          <w:vertAlign w:val="subscript"/>
        </w:rPr>
        <w:t>el</w:t>
      </w:r>
      <w:r w:rsidRPr="00EC6E65">
        <w:rPr>
          <w:rFonts w:eastAsia="Gungsuh"/>
          <w:b/>
        </w:rPr>
        <w:t xml:space="preserve"> </w:t>
      </w:r>
      <w:proofErr w:type="gramStart"/>
      <w:r w:rsidRPr="00EC6E65">
        <w:rPr>
          <w:rFonts w:eastAsia="Gungsuh"/>
          <w:b/>
        </w:rPr>
        <w:t>+  ∆</w:t>
      </w:r>
      <w:proofErr w:type="spellStart"/>
      <w:proofErr w:type="gramEnd"/>
      <w:r w:rsidRPr="00EC6E65">
        <w:rPr>
          <w:rFonts w:eastAsia="Gungsuh"/>
          <w:b/>
        </w:rPr>
        <w:t>E</w:t>
      </w:r>
      <w:r w:rsidRPr="00EC6E65">
        <w:rPr>
          <w:rFonts w:eastAsia="Gungsuh"/>
          <w:b/>
          <w:vertAlign w:val="subscript"/>
        </w:rPr>
        <w:t>ph</w:t>
      </w:r>
      <w:proofErr w:type="spellEnd"/>
      <w:r w:rsidRPr="00EC6E65">
        <w:rPr>
          <w:rFonts w:eastAsia="Gungsuh"/>
          <w:b/>
        </w:rPr>
        <w:t xml:space="preserve"> + ∆</w:t>
      </w:r>
      <w:proofErr w:type="spellStart"/>
      <w:r w:rsidRPr="00EC6E65">
        <w:rPr>
          <w:rFonts w:eastAsia="Gungsuh"/>
          <w:b/>
        </w:rPr>
        <w:t>E</w:t>
      </w:r>
      <w:r w:rsidRPr="00EC6E65">
        <w:rPr>
          <w:rFonts w:eastAsia="Gungsuh"/>
          <w:b/>
          <w:vertAlign w:val="subscript"/>
        </w:rPr>
        <w:t>chem</w:t>
      </w:r>
      <w:proofErr w:type="spellEnd"/>
      <w:r w:rsidRPr="00EC6E65">
        <w:rPr>
          <w:rFonts w:eastAsia="Gungsuh"/>
          <w:b/>
        </w:rPr>
        <w:t xml:space="preserve"> + ∆</w:t>
      </w:r>
      <w:proofErr w:type="spellStart"/>
      <w:r w:rsidRPr="00EC6E65">
        <w:rPr>
          <w:rFonts w:eastAsia="Gungsuh"/>
          <w:b/>
        </w:rPr>
        <w:t>E</w:t>
      </w:r>
      <w:r w:rsidRPr="00EC6E65">
        <w:rPr>
          <w:rFonts w:eastAsia="Gungsuh"/>
          <w:b/>
          <w:vertAlign w:val="subscript"/>
        </w:rPr>
        <w:t>k</w:t>
      </w:r>
      <w:proofErr w:type="spellEnd"/>
      <w:r w:rsidRPr="00EC6E65">
        <w:rPr>
          <w:rFonts w:eastAsia="Gungsuh"/>
          <w:b/>
        </w:rPr>
        <w:t xml:space="preserve"> +∆E</w:t>
      </w:r>
      <w:r w:rsidRPr="00EC6E65">
        <w:rPr>
          <w:rFonts w:eastAsia="Gungsuh"/>
          <w:b/>
          <w:vertAlign w:val="subscript"/>
        </w:rPr>
        <w:t>th</w:t>
      </w:r>
    </w:p>
    <w:p w14:paraId="1201B2E8" w14:textId="77777777" w:rsidR="00EC6E65" w:rsidRDefault="00EC6E65" w:rsidP="000205C9">
      <w:pPr>
        <w:ind w:firstLine="0"/>
      </w:pPr>
    </w:p>
    <w:p w14:paraId="66392128" w14:textId="486139CB" w:rsidR="00EC6E65" w:rsidRDefault="00EC6E65" w:rsidP="000205C9">
      <w:pPr>
        <w:ind w:firstLine="0"/>
      </w:pPr>
      <w:r>
        <w:t xml:space="preserve">In </w:t>
      </w:r>
      <w:r w:rsidR="00C2778D">
        <w:t>these materials</w:t>
      </w:r>
      <w:r>
        <w:t xml:space="preserve">, we will designate all processes that </w:t>
      </w:r>
      <w:r>
        <w:rPr>
          <w:u w:val="single"/>
        </w:rPr>
        <w:t>increase</w:t>
      </w:r>
      <w:r>
        <w:t xml:space="preserve"> the energy of the system as </w:t>
      </w:r>
      <w:r>
        <w:rPr>
          <w:u w:val="single"/>
        </w:rPr>
        <w:t>positive</w:t>
      </w:r>
      <w:r>
        <w:t xml:space="preserve">: transferring energy into the system by heating it, working </w:t>
      </w:r>
      <w:r>
        <w:rPr>
          <w:u w:val="single"/>
        </w:rPr>
        <w:t>on</w:t>
      </w:r>
      <w:r>
        <w:t xml:space="preserve"> the system (energy transferred in by forces), etc.  </w:t>
      </w:r>
    </w:p>
    <w:p w14:paraId="38B9E22F" w14:textId="77777777" w:rsidR="00EC6E65" w:rsidRDefault="00EC6E65" w:rsidP="000205C9">
      <w:pPr>
        <w:ind w:firstLine="0"/>
      </w:pPr>
    </w:p>
    <w:p w14:paraId="4E26F911" w14:textId="77777777" w:rsidR="00EC6E65" w:rsidRDefault="00EC6E65" w:rsidP="000205C9">
      <w:pPr>
        <w:ind w:firstLine="0"/>
      </w:pPr>
      <w:r>
        <w:t xml:space="preserve">Energy that </w:t>
      </w:r>
      <w:r>
        <w:rPr>
          <w:u w:val="single"/>
        </w:rPr>
        <w:t>decreases</w:t>
      </w:r>
      <w:r>
        <w:t xml:space="preserve"> the energy of the system is designated as </w:t>
      </w:r>
      <w:r>
        <w:rPr>
          <w:u w:val="single"/>
        </w:rPr>
        <w:t>negative,</w:t>
      </w:r>
      <w:r>
        <w:t xml:space="preserve"> such as energy leaving by </w:t>
      </w:r>
      <w:proofErr w:type="gramStart"/>
      <w:r>
        <w:t>cooling  a</w:t>
      </w:r>
      <w:proofErr w:type="gramEnd"/>
      <w:r>
        <w:t xml:space="preserve"> system, or working done </w:t>
      </w:r>
      <w:r>
        <w:rPr>
          <w:u w:val="single"/>
        </w:rPr>
        <w:t>by</w:t>
      </w:r>
      <w:r>
        <w:t xml:space="preserve"> a system (energy transferred out by forces).</w:t>
      </w:r>
    </w:p>
    <w:p w14:paraId="482DF2C4" w14:textId="77777777" w:rsidR="00EC6E65" w:rsidRDefault="00EC6E65" w:rsidP="000205C9">
      <w:pPr>
        <w:ind w:firstLine="0"/>
      </w:pPr>
    </w:p>
    <w:p w14:paraId="25C73121" w14:textId="75760A90" w:rsidR="00EC6E65" w:rsidRDefault="00EC6E65" w:rsidP="000205C9">
      <w:pPr>
        <w:spacing w:after="120"/>
        <w:ind w:firstLine="0"/>
      </w:pPr>
      <w:r>
        <w:t>Thus the 1st Law of Thermodynamics can be stated as:</w:t>
      </w:r>
    </w:p>
    <w:p w14:paraId="65B4965A" w14:textId="6950FFCF" w:rsidR="00EC6E65" w:rsidRPr="00EC6E65" w:rsidRDefault="00EC6E65" w:rsidP="000205C9">
      <w:pPr>
        <w:spacing w:after="120"/>
        <w:ind w:firstLine="0"/>
        <w:jc w:val="center"/>
      </w:pPr>
      <w:r w:rsidRPr="00EC6E65">
        <w:rPr>
          <w:rFonts w:eastAsia="Gungsuh"/>
          <w:b/>
        </w:rPr>
        <w:t>∆</w:t>
      </w:r>
      <w:proofErr w:type="spellStart"/>
      <w:r w:rsidRPr="00EC6E65">
        <w:rPr>
          <w:rFonts w:eastAsia="Gungsuh"/>
          <w:b/>
        </w:rPr>
        <w:t>E</w:t>
      </w:r>
      <w:r w:rsidRPr="00EC6E65">
        <w:rPr>
          <w:rFonts w:eastAsia="Gungsuh"/>
          <w:b/>
          <w:vertAlign w:val="subscript"/>
        </w:rPr>
        <w:t>system</w:t>
      </w:r>
      <w:proofErr w:type="spellEnd"/>
      <w:r w:rsidRPr="00EC6E65">
        <w:rPr>
          <w:rFonts w:eastAsia="Gungsuh"/>
          <w:b/>
        </w:rPr>
        <w:t xml:space="preserve"> = </w:t>
      </w:r>
      <w:r>
        <w:rPr>
          <w:rFonts w:eastAsia="Gungsuh"/>
          <w:b/>
          <w:i/>
        </w:rPr>
        <w:t>W</w:t>
      </w:r>
      <w:r w:rsidRPr="00EC6E65">
        <w:rPr>
          <w:rFonts w:eastAsia="Gungsuh"/>
          <w:b/>
        </w:rPr>
        <w:t xml:space="preserve"> + </w:t>
      </w:r>
      <w:r>
        <w:rPr>
          <w:rFonts w:eastAsia="Gungsuh"/>
          <w:b/>
          <w:i/>
        </w:rPr>
        <w:t>Q</w:t>
      </w:r>
      <w:r w:rsidRPr="00EC6E65">
        <w:rPr>
          <w:rFonts w:eastAsia="Gungsuh"/>
          <w:b/>
        </w:rPr>
        <w:t xml:space="preserve"> + </w:t>
      </w:r>
      <w:r w:rsidRPr="00EC6E65">
        <w:rPr>
          <w:rFonts w:eastAsia="Gungsuh"/>
          <w:b/>
          <w:i/>
        </w:rPr>
        <w:t>R</w:t>
      </w:r>
    </w:p>
    <w:p w14:paraId="0B50F87C" w14:textId="77777777" w:rsidR="002C4706" w:rsidRDefault="00EC6E65" w:rsidP="000205C9">
      <w:pPr>
        <w:spacing w:after="120"/>
        <w:ind w:firstLine="0"/>
      </w:pPr>
      <w:proofErr w:type="gramStart"/>
      <w:r>
        <w:t>where</w:t>
      </w:r>
      <w:proofErr w:type="gramEnd"/>
      <w:r>
        <w:t xml:space="preserve"> </w:t>
      </w:r>
      <w:r w:rsidRPr="00EC6E65">
        <w:rPr>
          <w:rFonts w:eastAsia="Gungsuh"/>
          <w:b/>
        </w:rPr>
        <w:t>∆</w:t>
      </w:r>
      <w:proofErr w:type="spellStart"/>
      <w:r w:rsidRPr="00EC6E65">
        <w:rPr>
          <w:rFonts w:eastAsia="Gungsuh"/>
          <w:b/>
        </w:rPr>
        <w:t>E</w:t>
      </w:r>
      <w:r w:rsidRPr="00EC6E65">
        <w:rPr>
          <w:rFonts w:eastAsia="Gungsuh"/>
          <w:b/>
          <w:vertAlign w:val="subscript"/>
        </w:rPr>
        <w:t>system</w:t>
      </w:r>
      <w:proofErr w:type="spellEnd"/>
      <w:r>
        <w:rPr>
          <w:rFonts w:ascii="Gungsuh" w:eastAsia="Gungsuh" w:hAnsi="Gungsuh" w:cs="Gungsuh"/>
          <w:b/>
        </w:rPr>
        <w:t xml:space="preserve"> </w:t>
      </w:r>
      <w:r>
        <w:t>is the sum of all the changes in a system</w:t>
      </w:r>
      <w:r w:rsidR="002C4706">
        <w:t>’</w:t>
      </w:r>
      <w:r>
        <w:t>s energy storage modes, using the same sign designation</w:t>
      </w:r>
      <w:r>
        <w:rPr>
          <w:b/>
        </w:rPr>
        <w:t xml:space="preserve"> </w:t>
      </w:r>
      <w:r>
        <w:t>as stated above.</w:t>
      </w:r>
      <w:r w:rsidR="002C4706">
        <w:t xml:space="preserve">  When connected to the energy transfer mechanisms, this comprehensive statement of the 1</w:t>
      </w:r>
      <w:r w:rsidR="002C4706" w:rsidRPr="002C4706">
        <w:rPr>
          <w:vertAlign w:val="superscript"/>
        </w:rPr>
        <w:t>st</w:t>
      </w:r>
      <w:r w:rsidR="002C4706">
        <w:t xml:space="preserve"> Law of Thermodynamics is sometimes referred to as “The Equation of Everything”:</w:t>
      </w:r>
      <w:r w:rsidR="002C4706">
        <w:tab/>
      </w:r>
    </w:p>
    <w:p w14:paraId="09C30699" w14:textId="28B2A324" w:rsidR="002C4706" w:rsidRDefault="7E19BBF2" w:rsidP="000205C9">
      <w:pPr>
        <w:tabs>
          <w:tab w:val="left" w:pos="1935"/>
        </w:tabs>
        <w:ind w:firstLine="0"/>
        <w:jc w:val="center"/>
        <w:rPr>
          <w:b/>
          <w:bCs/>
        </w:rPr>
      </w:pPr>
      <w:r w:rsidRPr="7E19BBF2">
        <w:rPr>
          <w:rFonts w:ascii="Gungsuh" w:eastAsia="Gungsuh" w:hAnsi="Gungsuh" w:cs="Gungsuh"/>
          <w:b/>
          <w:bCs/>
          <w:i/>
          <w:iCs/>
        </w:rPr>
        <w:t>W</w:t>
      </w:r>
      <w:r w:rsidRPr="7E19BBF2">
        <w:rPr>
          <w:rFonts w:ascii="Gungsuh" w:eastAsia="Gungsuh" w:hAnsi="Gungsuh" w:cs="Gungsuh"/>
          <w:b/>
          <w:bCs/>
        </w:rPr>
        <w:t xml:space="preserve"> + </w:t>
      </w:r>
      <w:r w:rsidRPr="7E19BBF2">
        <w:rPr>
          <w:rFonts w:ascii="Gungsuh" w:eastAsia="Gungsuh" w:hAnsi="Gungsuh" w:cs="Gungsuh"/>
          <w:b/>
          <w:bCs/>
          <w:i/>
          <w:iCs/>
        </w:rPr>
        <w:t>Q</w:t>
      </w:r>
      <w:r w:rsidRPr="7E19BBF2">
        <w:rPr>
          <w:rFonts w:ascii="Gungsuh" w:eastAsia="Gungsuh" w:hAnsi="Gungsuh" w:cs="Gungsuh"/>
          <w:b/>
          <w:bCs/>
        </w:rPr>
        <w:t xml:space="preserve"> + </w:t>
      </w:r>
      <w:r w:rsidRPr="7E19BBF2">
        <w:rPr>
          <w:rFonts w:ascii="Gungsuh" w:eastAsia="Gungsuh" w:hAnsi="Gungsuh" w:cs="Gungsuh"/>
          <w:b/>
          <w:bCs/>
          <w:i/>
          <w:iCs/>
        </w:rPr>
        <w:t>R</w:t>
      </w:r>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system</w:t>
      </w:r>
      <w:proofErr w:type="spellEnd"/>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g</w:t>
      </w:r>
      <w:proofErr w:type="spellEnd"/>
      <w:r w:rsidRPr="7E19BBF2">
        <w:rPr>
          <w:rFonts w:ascii="Gungsuh" w:eastAsia="Gungsuh" w:hAnsi="Gungsuh" w:cs="Gungsuh"/>
          <w:b/>
          <w:bCs/>
        </w:rPr>
        <w:t xml:space="preserve"> + ∆E</w:t>
      </w:r>
      <w:r w:rsidRPr="7E19BBF2">
        <w:rPr>
          <w:rFonts w:ascii="Gungsuh" w:eastAsia="Gungsuh" w:hAnsi="Gungsuh" w:cs="Gungsuh"/>
          <w:b/>
          <w:bCs/>
          <w:vertAlign w:val="subscript"/>
        </w:rPr>
        <w:t>el</w:t>
      </w:r>
      <w:r w:rsidRPr="7E19BBF2">
        <w:rPr>
          <w:rFonts w:ascii="Gungsuh" w:eastAsia="Gungsuh" w:hAnsi="Gungsuh" w:cs="Gungsuh"/>
          <w:b/>
          <w:bCs/>
        </w:rPr>
        <w:t xml:space="preserve"> </w:t>
      </w:r>
      <w:proofErr w:type="gramStart"/>
      <w:r w:rsidRPr="7E19BBF2">
        <w:rPr>
          <w:rFonts w:ascii="Gungsuh" w:eastAsia="Gungsuh" w:hAnsi="Gungsuh" w:cs="Gungsuh"/>
          <w:b/>
          <w:bCs/>
        </w:rPr>
        <w:t>+  ∆</w:t>
      </w:r>
      <w:proofErr w:type="spellStart"/>
      <w:proofErr w:type="gramEnd"/>
      <w:r w:rsidRPr="7E19BBF2">
        <w:rPr>
          <w:rFonts w:ascii="Gungsuh" w:eastAsia="Gungsuh" w:hAnsi="Gungsuh" w:cs="Gungsuh"/>
          <w:b/>
          <w:bCs/>
        </w:rPr>
        <w:t>E</w:t>
      </w:r>
      <w:r w:rsidRPr="7E19BBF2">
        <w:rPr>
          <w:rFonts w:ascii="Gungsuh" w:eastAsia="Gungsuh" w:hAnsi="Gungsuh" w:cs="Gungsuh"/>
          <w:b/>
          <w:bCs/>
          <w:vertAlign w:val="subscript"/>
        </w:rPr>
        <w:t>ph</w:t>
      </w:r>
      <w:proofErr w:type="spellEnd"/>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chem</w:t>
      </w:r>
      <w:proofErr w:type="spellEnd"/>
      <w:r w:rsidRPr="7E19BBF2">
        <w:rPr>
          <w:rFonts w:ascii="Gungsuh" w:eastAsia="Gungsuh" w:hAnsi="Gungsuh" w:cs="Gungsuh"/>
          <w:b/>
          <w:bCs/>
        </w:rPr>
        <w:t xml:space="preserve"> + ∆</w:t>
      </w:r>
      <w:proofErr w:type="spellStart"/>
      <w:r w:rsidRPr="7E19BBF2">
        <w:rPr>
          <w:rFonts w:ascii="Gungsuh" w:eastAsia="Gungsuh" w:hAnsi="Gungsuh" w:cs="Gungsuh"/>
          <w:b/>
          <w:bCs/>
        </w:rPr>
        <w:t>E</w:t>
      </w:r>
      <w:r w:rsidRPr="7E19BBF2">
        <w:rPr>
          <w:rFonts w:ascii="Gungsuh" w:eastAsia="Gungsuh" w:hAnsi="Gungsuh" w:cs="Gungsuh"/>
          <w:b/>
          <w:bCs/>
          <w:vertAlign w:val="subscript"/>
        </w:rPr>
        <w:t>k</w:t>
      </w:r>
      <w:proofErr w:type="spellEnd"/>
      <w:r w:rsidRPr="7E19BBF2">
        <w:rPr>
          <w:rFonts w:ascii="Gungsuh" w:eastAsia="Gungsuh" w:hAnsi="Gungsuh" w:cs="Gungsuh"/>
          <w:b/>
          <w:bCs/>
        </w:rPr>
        <w:t xml:space="preserve"> +∆E</w:t>
      </w:r>
      <w:r w:rsidRPr="7E19BBF2">
        <w:rPr>
          <w:rFonts w:ascii="Gungsuh" w:eastAsia="Gungsuh" w:hAnsi="Gungsuh" w:cs="Gungsuh"/>
          <w:b/>
          <w:bCs/>
          <w:vertAlign w:val="subscript"/>
        </w:rPr>
        <w:t>th</w:t>
      </w:r>
    </w:p>
    <w:p w14:paraId="63FF810C" w14:textId="77777777" w:rsidR="00EC6E65" w:rsidRDefault="00EC6E65" w:rsidP="000205C9">
      <w:pPr>
        <w:ind w:firstLine="0"/>
      </w:pPr>
      <w:r>
        <w:t>To use the 1st Law in this form, one must identify the system first, and then determine the appropriate modes of internal energy storage mechanisms which undergo changes, and which energy transfers are involved.</w:t>
      </w:r>
    </w:p>
    <w:p w14:paraId="5C069CAC" w14:textId="2580D074" w:rsidR="00EC6E65" w:rsidRDefault="00EC6E65" w:rsidP="00EC6E65"/>
    <w:p w14:paraId="59C9C5FC" w14:textId="77777777" w:rsidR="000205C9" w:rsidRDefault="000205C9" w:rsidP="00EC6E65"/>
    <w:p w14:paraId="7216B632" w14:textId="77777777" w:rsidR="00E862EB" w:rsidRDefault="00DE0C31">
      <w:r>
        <w:rPr>
          <w:b/>
        </w:rPr>
        <w:t>VI. Representational Tools:</w:t>
      </w:r>
    </w:p>
    <w:p w14:paraId="1CD2C6BA" w14:textId="4B9B30C1" w:rsidR="00E862EB" w:rsidRDefault="7E19BBF2" w:rsidP="000205C9">
      <w:pPr>
        <w:ind w:firstLine="0"/>
      </w:pPr>
      <w:r>
        <w:t>This unit uses three representational tools, which are listed here according to their increasing levels of complexity. Their use will be explained in detail in a later section:</w:t>
      </w:r>
    </w:p>
    <w:p w14:paraId="1BAA36DB" w14:textId="77777777" w:rsidR="000205C9" w:rsidRDefault="000205C9" w:rsidP="000205C9">
      <w:pPr>
        <w:ind w:firstLine="0"/>
      </w:pPr>
    </w:p>
    <w:p w14:paraId="6FAC8FF2" w14:textId="1544C94D" w:rsidR="002C4706" w:rsidRDefault="7E19BBF2" w:rsidP="000205C9">
      <w:pPr>
        <w:ind w:left="720" w:firstLine="0"/>
        <w:rPr>
          <w:u w:val="single"/>
        </w:rPr>
      </w:pPr>
      <w:r w:rsidRPr="7E19BBF2">
        <w:rPr>
          <w:b/>
          <w:bCs/>
          <w:i/>
          <w:iCs/>
          <w:u w:val="single"/>
        </w:rPr>
        <w:t>1. System Schema</w:t>
      </w:r>
      <w:del w:id="42" w:author="Colleen Megowan" w:date="2018-04-15T13:41:00Z">
        <w:r w:rsidRPr="7E19BBF2" w:rsidDel="00785809">
          <w:rPr>
            <w:b/>
            <w:bCs/>
            <w:i/>
            <w:iCs/>
            <w:u w:val="single"/>
          </w:rPr>
          <w:delText>s</w:delText>
        </w:r>
      </w:del>
      <w:ins w:id="43" w:author="Colleen Megowan" w:date="2018-03-27T16:40:00Z">
        <w:r w:rsidR="00781849">
          <w:rPr>
            <w:b/>
            <w:bCs/>
            <w:i/>
            <w:iCs/>
            <w:u w:val="single"/>
          </w:rPr>
          <w:t xml:space="preserve"> and System </w:t>
        </w:r>
      </w:ins>
      <w:ins w:id="44" w:author="Colleen Megowan" w:date="2018-03-27T16:47:00Z">
        <w:r w:rsidR="00781849">
          <w:rPr>
            <w:b/>
            <w:bCs/>
            <w:i/>
            <w:iCs/>
            <w:u w:val="single"/>
          </w:rPr>
          <w:t>S</w:t>
        </w:r>
      </w:ins>
      <w:ins w:id="45" w:author="Colleen Megowan" w:date="2018-03-27T16:40:00Z">
        <w:r w:rsidR="00781849">
          <w:rPr>
            <w:b/>
            <w:bCs/>
            <w:i/>
            <w:iCs/>
            <w:u w:val="single"/>
          </w:rPr>
          <w:t>tate diagram</w:t>
        </w:r>
      </w:ins>
      <w:r w:rsidRPr="7E19BBF2">
        <w:rPr>
          <w:b/>
          <w:bCs/>
          <w:i/>
          <w:iCs/>
        </w:rPr>
        <w:t xml:space="preserve">: </w:t>
      </w:r>
    </w:p>
    <w:p w14:paraId="56F291CE" w14:textId="77777777" w:rsidR="002C4706" w:rsidRDefault="002C4706" w:rsidP="000205C9">
      <w:pPr>
        <w:pStyle w:val="ListParagraph"/>
        <w:numPr>
          <w:ilvl w:val="0"/>
          <w:numId w:val="6"/>
        </w:numPr>
        <w:ind w:left="1080"/>
      </w:pPr>
      <w:r>
        <w:t>qualitative and simple tool for identifying the objects in a system</w:t>
      </w:r>
    </w:p>
    <w:p w14:paraId="4A1B1BFE" w14:textId="2A41BFDF" w:rsidR="002C4706" w:rsidRDefault="002C4706" w:rsidP="000205C9">
      <w:pPr>
        <w:pStyle w:val="ListParagraph"/>
        <w:numPr>
          <w:ilvl w:val="0"/>
          <w:numId w:val="6"/>
        </w:numPr>
        <w:ind w:left="1080"/>
      </w:pPr>
      <w:r>
        <w:t>identifies the interactions between objects in the system</w:t>
      </w:r>
    </w:p>
    <w:p w14:paraId="376A9EB6" w14:textId="6FD8AA5B" w:rsidR="002C4706" w:rsidRDefault="002C4706" w:rsidP="000205C9">
      <w:pPr>
        <w:pStyle w:val="ListParagraph"/>
        <w:numPr>
          <w:ilvl w:val="0"/>
          <w:numId w:val="6"/>
        </w:numPr>
        <w:ind w:left="1080"/>
      </w:pPr>
      <w:r>
        <w:t>establishes a system boundary</w:t>
      </w:r>
    </w:p>
    <w:p w14:paraId="660C6389" w14:textId="752DE80F" w:rsidR="002C4706" w:rsidRDefault="002C4706" w:rsidP="000205C9">
      <w:pPr>
        <w:pStyle w:val="ListParagraph"/>
        <w:numPr>
          <w:ilvl w:val="0"/>
          <w:numId w:val="6"/>
        </w:numPr>
        <w:ind w:left="1080"/>
      </w:pPr>
      <w:proofErr w:type="gramStart"/>
      <w:r>
        <w:t>identifies</w:t>
      </w:r>
      <w:proofErr w:type="gramEnd"/>
      <w:r>
        <w:t xml:space="preserve"> if interactions are occurring with the surroundings across a system boundary.</w:t>
      </w:r>
    </w:p>
    <w:p w14:paraId="5D65BD0C" w14:textId="4184F05A" w:rsidR="002C4706" w:rsidRDefault="7E19BBF2" w:rsidP="000205C9">
      <w:pPr>
        <w:pStyle w:val="ListParagraph"/>
        <w:numPr>
          <w:ilvl w:val="0"/>
          <w:numId w:val="6"/>
        </w:numPr>
        <w:ind w:left="1080"/>
        <w:rPr>
          <w:ins w:id="46" w:author="Colleen Megowan" w:date="2018-03-27T16:41:00Z"/>
        </w:rPr>
      </w:pPr>
      <w:proofErr w:type="gramStart"/>
      <w:r>
        <w:t>helps</w:t>
      </w:r>
      <w:proofErr w:type="gramEnd"/>
      <w:r>
        <w:t xml:space="preserve"> in deciding if energy transfers into or out of the system during a change, or if energy transfers take place within the system.</w:t>
      </w:r>
    </w:p>
    <w:p w14:paraId="438CB70D" w14:textId="27461A2A" w:rsidR="00781849" w:rsidRDefault="00781849" w:rsidP="000205C9">
      <w:pPr>
        <w:pStyle w:val="ListParagraph"/>
        <w:numPr>
          <w:ilvl w:val="0"/>
          <w:numId w:val="6"/>
        </w:numPr>
        <w:ind w:left="1080"/>
      </w:pPr>
      <w:proofErr w:type="gramStart"/>
      <w:ins w:id="47" w:author="Colleen Megowan" w:date="2018-03-27T16:48:00Z">
        <w:r>
          <w:t>illustrates</w:t>
        </w:r>
        <w:proofErr w:type="gramEnd"/>
        <w:r>
          <w:t xml:space="preserve"> the state of a designated system at time</w:t>
        </w:r>
        <w:r w:rsidRPr="00781849">
          <w:rPr>
            <w:i/>
            <w:rPrChange w:id="48" w:author="Colleen Megowan" w:date="2018-03-27T16:48:00Z">
              <w:rPr/>
            </w:rPrChange>
          </w:rPr>
          <w:t xml:space="preserve"> t </w:t>
        </w:r>
      </w:ins>
      <w:ins w:id="49" w:author="Colleen Megowan" w:date="2018-04-15T13:41:00Z">
        <w:r w:rsidR="00785809" w:rsidRPr="00785809">
          <w:rPr>
            <w:rPrChange w:id="50" w:author="Colleen Megowan" w:date="2018-04-15T13:42:00Z">
              <w:rPr>
                <w:i/>
              </w:rPr>
            </w:rPrChange>
          </w:rPr>
          <w:t>(e.g., initial and final)</w:t>
        </w:r>
        <w:r w:rsidR="00785809">
          <w:rPr>
            <w:i/>
          </w:rPr>
          <w:t xml:space="preserve"> </w:t>
        </w:r>
      </w:ins>
      <w:ins w:id="51" w:author="Colleen Megowan" w:date="2018-03-27T16:48:00Z">
        <w:r>
          <w:t>and can be used in a series to visualize change in system state</w:t>
        </w:r>
      </w:ins>
      <w:ins w:id="52" w:author="Colleen Megowan" w:date="2018-04-15T13:43:00Z">
        <w:r w:rsidR="00785809">
          <w:t xml:space="preserve"> while energy transfer is occurring.</w:t>
        </w:r>
      </w:ins>
      <w:ins w:id="53" w:author="Colleen Megowan" w:date="2018-04-16T15:48:00Z">
        <w:r w:rsidR="00EB35EC">
          <w:t xml:space="preserve"> State diagrams are most useful in representing change </w:t>
        </w:r>
      </w:ins>
      <w:ins w:id="54" w:author="Colleen Megowan" w:date="2018-04-16T15:49:00Z">
        <w:r w:rsidR="00EB35EC">
          <w:t xml:space="preserve">in events </w:t>
        </w:r>
      </w:ins>
      <w:ins w:id="55" w:author="Colleen Megowan" w:date="2018-04-16T15:48:00Z">
        <w:r w:rsidR="00EB35EC">
          <w:t xml:space="preserve">where </w:t>
        </w:r>
      </w:ins>
      <w:ins w:id="56" w:author="Colleen Megowan" w:date="2018-04-16T15:49:00Z">
        <w:r w:rsidR="00EB35EC">
          <w:t xml:space="preserve">observable </w:t>
        </w:r>
      </w:ins>
      <w:ins w:id="57" w:author="Colleen Megowan" w:date="2018-04-16T15:48:00Z">
        <w:r w:rsidR="00EB35EC">
          <w:t>motion</w:t>
        </w:r>
      </w:ins>
      <w:ins w:id="58" w:author="Colleen Megowan" w:date="2018-04-16T15:49:00Z">
        <w:r w:rsidR="00EB35EC">
          <w:t xml:space="preserve"> occurs.</w:t>
        </w:r>
      </w:ins>
    </w:p>
    <w:p w14:paraId="4DF7AD64" w14:textId="42313EFA" w:rsidR="002C4706" w:rsidRDefault="002C4706" w:rsidP="000205C9">
      <w:pPr>
        <w:ind w:left="720"/>
        <w:rPr>
          <w:b/>
          <w:i/>
          <w:u w:val="single"/>
        </w:rPr>
      </w:pPr>
    </w:p>
    <w:p w14:paraId="7649DFCC" w14:textId="77777777" w:rsidR="000205C9" w:rsidRDefault="000205C9" w:rsidP="000205C9">
      <w:pPr>
        <w:ind w:left="720"/>
        <w:rPr>
          <w:b/>
          <w:i/>
          <w:u w:val="single"/>
        </w:rPr>
      </w:pPr>
    </w:p>
    <w:p w14:paraId="5D1E7E59" w14:textId="3EC32D8B" w:rsidR="00E862EB" w:rsidRDefault="7E19BBF2" w:rsidP="000205C9">
      <w:pPr>
        <w:ind w:left="720" w:firstLine="0"/>
        <w:rPr>
          <w:u w:val="single"/>
        </w:rPr>
      </w:pPr>
      <w:r w:rsidRPr="7E19BBF2">
        <w:rPr>
          <w:b/>
          <w:bCs/>
          <w:i/>
          <w:iCs/>
          <w:u w:val="single"/>
        </w:rPr>
        <w:t>2. Energy Pie Charts</w:t>
      </w:r>
      <w:r w:rsidRPr="7E19BBF2">
        <w:rPr>
          <w:b/>
          <w:bCs/>
          <w:i/>
          <w:iCs/>
        </w:rPr>
        <w:t xml:space="preserve">: </w:t>
      </w:r>
    </w:p>
    <w:p w14:paraId="5CE9B460" w14:textId="77777777" w:rsidR="00813EC6" w:rsidRDefault="00DE0C31" w:rsidP="000205C9">
      <w:pPr>
        <w:pStyle w:val="ListParagraph"/>
        <w:numPr>
          <w:ilvl w:val="0"/>
          <w:numId w:val="7"/>
        </w:numPr>
        <w:ind w:left="1080"/>
      </w:pPr>
      <w:r>
        <w:t xml:space="preserve">very qualitative, and relatively limited use - generally </w:t>
      </w:r>
      <w:r w:rsidR="00813EC6">
        <w:t xml:space="preserve">for </w:t>
      </w:r>
      <w:r>
        <w:t>introductory use, especially Modeling units, as post-lab discussion</w:t>
      </w:r>
    </w:p>
    <w:p w14:paraId="727C9DAC" w14:textId="77777777" w:rsidR="00813EC6" w:rsidRDefault="00813EC6" w:rsidP="000205C9">
      <w:pPr>
        <w:pStyle w:val="ListParagraph"/>
        <w:numPr>
          <w:ilvl w:val="0"/>
          <w:numId w:val="7"/>
        </w:numPr>
        <w:ind w:left="1080"/>
      </w:pPr>
      <w:r>
        <w:t>i</w:t>
      </w:r>
      <w:r w:rsidR="00DE0C31">
        <w:t xml:space="preserve">ntroduces the idea of internal energy as a </w:t>
      </w:r>
      <w:r w:rsidR="00DE0C31" w:rsidRPr="00813EC6">
        <w:rPr>
          <w:i/>
        </w:rPr>
        <w:t>property</w:t>
      </w:r>
      <w:r w:rsidR="00DE0C31">
        <w:t xml:space="preserve"> of a system</w:t>
      </w:r>
    </w:p>
    <w:p w14:paraId="7E3BCFFF" w14:textId="77777777" w:rsidR="00813EC6" w:rsidRDefault="00DE0C31" w:rsidP="000205C9">
      <w:pPr>
        <w:pStyle w:val="ListParagraph"/>
        <w:numPr>
          <w:ilvl w:val="0"/>
          <w:numId w:val="7"/>
        </w:numPr>
        <w:ind w:left="1080"/>
      </w:pPr>
      <w:r>
        <w:t xml:space="preserve">introduces the concept of </w:t>
      </w:r>
      <w:r w:rsidRPr="00813EC6">
        <w:rPr>
          <w:i/>
        </w:rPr>
        <w:t>changes</w:t>
      </w:r>
      <w:r>
        <w:t xml:space="preserve"> in internal energy of the system</w:t>
      </w:r>
    </w:p>
    <w:p w14:paraId="37704654" w14:textId="77777777" w:rsidR="00813EC6" w:rsidRDefault="00DE0C31" w:rsidP="000205C9">
      <w:pPr>
        <w:pStyle w:val="ListParagraph"/>
        <w:numPr>
          <w:ilvl w:val="0"/>
          <w:numId w:val="7"/>
        </w:numPr>
        <w:ind w:left="1080"/>
      </w:pPr>
      <w:r>
        <w:t>stresses the importance of system identification</w:t>
      </w:r>
    </w:p>
    <w:p w14:paraId="4BCF47DA" w14:textId="77777777" w:rsidR="00813EC6" w:rsidRDefault="00DE0C31" w:rsidP="000205C9">
      <w:pPr>
        <w:pStyle w:val="ListParagraph"/>
        <w:numPr>
          <w:ilvl w:val="0"/>
          <w:numId w:val="7"/>
        </w:numPr>
        <w:ind w:left="1080"/>
      </w:pPr>
      <w:r>
        <w:t>introduces the various mechanisms of energy storage</w:t>
      </w:r>
    </w:p>
    <w:p w14:paraId="0548A438" w14:textId="77777777" w:rsidR="00813EC6" w:rsidRDefault="00DE0C31" w:rsidP="000205C9">
      <w:pPr>
        <w:pStyle w:val="ListParagraph"/>
        <w:numPr>
          <w:ilvl w:val="0"/>
          <w:numId w:val="7"/>
        </w:numPr>
        <w:ind w:left="1080"/>
      </w:pPr>
      <w:r>
        <w:t xml:space="preserve">does not represent energy transfers across system boundary, except for some simple </w:t>
      </w:r>
      <w:r>
        <w:lastRenderedPageBreak/>
        <w:t>examples of external forces</w:t>
      </w:r>
    </w:p>
    <w:p w14:paraId="033EE212" w14:textId="77777777" w:rsidR="00813EC6" w:rsidRDefault="00DE0C31" w:rsidP="000205C9">
      <w:pPr>
        <w:pStyle w:val="ListParagraph"/>
        <w:numPr>
          <w:ilvl w:val="0"/>
          <w:numId w:val="7"/>
        </w:numPr>
        <w:ind w:left="1080"/>
      </w:pPr>
      <w:r>
        <w:t>represents Conservation of Energy and 1st Law of Thermodynamics</w:t>
      </w:r>
    </w:p>
    <w:p w14:paraId="718B26BA" w14:textId="5877B3F0" w:rsidR="00E862EB" w:rsidRDefault="00DE0C31" w:rsidP="000205C9">
      <w:pPr>
        <w:pStyle w:val="ListParagraph"/>
        <w:numPr>
          <w:ilvl w:val="0"/>
          <w:numId w:val="7"/>
        </w:numPr>
        <w:ind w:left="1080"/>
      </w:pPr>
      <w:r>
        <w:t>introduces internal energy as a sum of energies:</w:t>
      </w:r>
    </w:p>
    <w:p w14:paraId="533D2E44" w14:textId="77777777" w:rsidR="00813EC6" w:rsidRPr="00813EC6" w:rsidRDefault="00813EC6" w:rsidP="000205C9">
      <w:pPr>
        <w:ind w:firstLine="0"/>
        <w:jc w:val="center"/>
      </w:pPr>
      <w:r w:rsidRPr="00813EC6">
        <w:rPr>
          <w:rFonts w:eastAsia="Gungsuh"/>
        </w:rPr>
        <w:t>∆</w:t>
      </w:r>
      <w:proofErr w:type="spellStart"/>
      <w:r w:rsidRPr="00813EC6">
        <w:rPr>
          <w:rFonts w:eastAsia="Gungsuh"/>
        </w:rPr>
        <w:t>E</w:t>
      </w:r>
      <w:r w:rsidRPr="00813EC6">
        <w:rPr>
          <w:rFonts w:eastAsia="Gungsuh"/>
          <w:vertAlign w:val="subscript"/>
        </w:rPr>
        <w:t>system</w:t>
      </w:r>
      <w:proofErr w:type="spellEnd"/>
      <w:r w:rsidRPr="00813EC6">
        <w:rPr>
          <w:rFonts w:eastAsia="Gungsuh"/>
        </w:rPr>
        <w:t xml:space="preserve"> = ∆</w:t>
      </w:r>
      <w:proofErr w:type="spellStart"/>
      <w:r w:rsidRPr="00813EC6">
        <w:rPr>
          <w:rFonts w:eastAsia="Gungsuh"/>
        </w:rPr>
        <w:t>E</w:t>
      </w:r>
      <w:r w:rsidRPr="00813EC6">
        <w:rPr>
          <w:rFonts w:eastAsia="Gungsuh"/>
          <w:vertAlign w:val="subscript"/>
        </w:rPr>
        <w:t>g</w:t>
      </w:r>
      <w:proofErr w:type="spellEnd"/>
      <w:r w:rsidRPr="00813EC6">
        <w:rPr>
          <w:rFonts w:eastAsia="Gungsuh"/>
        </w:rPr>
        <w:t xml:space="preserve"> + ∆E</w:t>
      </w:r>
      <w:r w:rsidRPr="00813EC6">
        <w:rPr>
          <w:rFonts w:eastAsia="Gungsuh"/>
          <w:vertAlign w:val="subscript"/>
        </w:rPr>
        <w:t>el</w:t>
      </w:r>
      <w:r w:rsidRPr="00813EC6">
        <w:rPr>
          <w:rFonts w:eastAsia="Gungsuh"/>
        </w:rPr>
        <w:t xml:space="preserve"> </w:t>
      </w:r>
      <w:proofErr w:type="gramStart"/>
      <w:r w:rsidRPr="00813EC6">
        <w:rPr>
          <w:rFonts w:eastAsia="Gungsuh"/>
        </w:rPr>
        <w:t>+  ∆</w:t>
      </w:r>
      <w:proofErr w:type="spellStart"/>
      <w:proofErr w:type="gramEnd"/>
      <w:r w:rsidRPr="00813EC6">
        <w:rPr>
          <w:rFonts w:eastAsia="Gungsuh"/>
        </w:rPr>
        <w:t>E</w:t>
      </w:r>
      <w:r w:rsidRPr="00813EC6">
        <w:rPr>
          <w:rFonts w:eastAsia="Gungsuh"/>
          <w:vertAlign w:val="subscript"/>
        </w:rPr>
        <w:t>ph</w:t>
      </w:r>
      <w:proofErr w:type="spellEnd"/>
      <w:r w:rsidRPr="00813EC6">
        <w:rPr>
          <w:rFonts w:eastAsia="Gungsuh"/>
        </w:rPr>
        <w:t xml:space="preserve"> + ∆</w:t>
      </w:r>
      <w:proofErr w:type="spellStart"/>
      <w:r w:rsidRPr="00813EC6">
        <w:rPr>
          <w:rFonts w:eastAsia="Gungsuh"/>
        </w:rPr>
        <w:t>E</w:t>
      </w:r>
      <w:r w:rsidRPr="00813EC6">
        <w:rPr>
          <w:rFonts w:eastAsia="Gungsuh"/>
          <w:vertAlign w:val="subscript"/>
        </w:rPr>
        <w:t>chem</w:t>
      </w:r>
      <w:proofErr w:type="spellEnd"/>
      <w:r w:rsidRPr="00813EC6">
        <w:rPr>
          <w:rFonts w:eastAsia="Gungsuh"/>
        </w:rPr>
        <w:t xml:space="preserve"> + ∆</w:t>
      </w:r>
      <w:proofErr w:type="spellStart"/>
      <w:r w:rsidRPr="00813EC6">
        <w:rPr>
          <w:rFonts w:eastAsia="Gungsuh"/>
        </w:rPr>
        <w:t>E</w:t>
      </w:r>
      <w:r w:rsidRPr="00813EC6">
        <w:rPr>
          <w:rFonts w:eastAsia="Gungsuh"/>
          <w:vertAlign w:val="subscript"/>
        </w:rPr>
        <w:t>k</w:t>
      </w:r>
      <w:proofErr w:type="spellEnd"/>
      <w:r w:rsidRPr="00813EC6">
        <w:rPr>
          <w:rFonts w:eastAsia="Gungsuh"/>
        </w:rPr>
        <w:t xml:space="preserve"> +∆E</w:t>
      </w:r>
      <w:r w:rsidRPr="00813EC6">
        <w:rPr>
          <w:rFonts w:eastAsia="Gungsuh"/>
          <w:vertAlign w:val="subscript"/>
        </w:rPr>
        <w:t>th</w:t>
      </w:r>
    </w:p>
    <w:p w14:paraId="4116C899" w14:textId="77777777" w:rsidR="00E862EB" w:rsidRDefault="00E862EB" w:rsidP="000205C9">
      <w:pPr>
        <w:ind w:left="720"/>
      </w:pPr>
    </w:p>
    <w:p w14:paraId="221A616A" w14:textId="18F26C39" w:rsidR="00E862EB" w:rsidRDefault="7E19BBF2" w:rsidP="000205C9">
      <w:pPr>
        <w:ind w:left="720" w:firstLine="0"/>
        <w:rPr>
          <w:u w:val="single"/>
        </w:rPr>
      </w:pPr>
      <w:r w:rsidRPr="7E19BBF2">
        <w:rPr>
          <w:b/>
          <w:bCs/>
          <w:i/>
          <w:iCs/>
          <w:u w:val="single"/>
        </w:rPr>
        <w:t>3. Energy Bar Charts and Flow Diagrams (essentially energy system schema)</w:t>
      </w:r>
    </w:p>
    <w:p w14:paraId="2320F063" w14:textId="77777777" w:rsidR="00813EC6" w:rsidRDefault="00813EC6" w:rsidP="000205C9">
      <w:pPr>
        <w:pStyle w:val="ListParagraph"/>
        <w:numPr>
          <w:ilvl w:val="0"/>
          <w:numId w:val="8"/>
        </w:numPr>
        <w:ind w:left="1080"/>
      </w:pPr>
      <w:r>
        <w:t>often</w:t>
      </w:r>
      <w:r w:rsidR="00DE0C31">
        <w:t xml:space="preserve"> used in post-lab discussions</w:t>
      </w:r>
    </w:p>
    <w:p w14:paraId="20DFF6EA" w14:textId="77777777" w:rsidR="00813EC6" w:rsidRDefault="00DE0C31" w:rsidP="000205C9">
      <w:pPr>
        <w:pStyle w:val="ListParagraph"/>
        <w:numPr>
          <w:ilvl w:val="0"/>
          <w:numId w:val="8"/>
        </w:numPr>
        <w:ind w:left="1080"/>
      </w:pPr>
      <w:r>
        <w:t>identifies internal energy changes, but also shows means of energy transfer across system boundary</w:t>
      </w:r>
      <w:r>
        <w:tab/>
      </w:r>
    </w:p>
    <w:p w14:paraId="3513996B" w14:textId="77777777" w:rsidR="00813EC6" w:rsidRDefault="00DE0C31" w:rsidP="000205C9">
      <w:pPr>
        <w:pStyle w:val="ListParagraph"/>
        <w:numPr>
          <w:ilvl w:val="0"/>
          <w:numId w:val="8"/>
        </w:numPr>
        <w:ind w:left="1080"/>
      </w:pPr>
      <w:r>
        <w:t>introduces concept of work as energy transfer across system boundary via external forces</w:t>
      </w:r>
    </w:p>
    <w:p w14:paraId="2F562F9A" w14:textId="77777777" w:rsidR="00813EC6" w:rsidRPr="00813EC6" w:rsidRDefault="00DE0C31" w:rsidP="000205C9">
      <w:pPr>
        <w:pStyle w:val="ListParagraph"/>
        <w:numPr>
          <w:ilvl w:val="0"/>
          <w:numId w:val="8"/>
        </w:numPr>
        <w:ind w:left="1080"/>
      </w:pPr>
      <w:proofErr w:type="gramStart"/>
      <w:r>
        <w:t>makes</w:t>
      </w:r>
      <w:proofErr w:type="gramEnd"/>
      <w:r>
        <w:t xml:space="preserve"> distinction between </w:t>
      </w:r>
      <w:r w:rsidRPr="00813EC6">
        <w:rPr>
          <w:i/>
        </w:rPr>
        <w:t xml:space="preserve">changes </w:t>
      </w:r>
      <w:r>
        <w:t xml:space="preserve">in internal energy and energy transfer as a </w:t>
      </w:r>
      <w:r w:rsidRPr="00813EC6">
        <w:rPr>
          <w:i/>
        </w:rPr>
        <w:t>process.</w:t>
      </w:r>
    </w:p>
    <w:p w14:paraId="7948B05A" w14:textId="77777777" w:rsidR="00813EC6" w:rsidRPr="00813EC6" w:rsidRDefault="00DE0C31" w:rsidP="000205C9">
      <w:pPr>
        <w:pStyle w:val="ListParagraph"/>
        <w:numPr>
          <w:ilvl w:val="0"/>
          <w:numId w:val="8"/>
        </w:numPr>
        <w:ind w:left="1080"/>
      </w:pPr>
      <w:r w:rsidRPr="00813EC6">
        <w:t xml:space="preserve">shows how macroscopic energy transfer </w:t>
      </w:r>
      <w:r w:rsidRPr="00813EC6">
        <w:rPr>
          <w:i/>
        </w:rPr>
        <w:t>W, Q, R</w:t>
      </w:r>
      <w:r w:rsidRPr="00813EC6">
        <w:rPr>
          <w:rFonts w:eastAsia="Gungsuh"/>
        </w:rPr>
        <w:t xml:space="preserve"> can affect microscopic energy storage ∆</w:t>
      </w:r>
      <w:proofErr w:type="spellStart"/>
      <w:r w:rsidRPr="00813EC6">
        <w:rPr>
          <w:rFonts w:eastAsia="Gungsuh"/>
        </w:rPr>
        <w:t>E</w:t>
      </w:r>
      <w:r w:rsidR="00813EC6" w:rsidRPr="00813EC6">
        <w:rPr>
          <w:rFonts w:eastAsia="Gungsuh"/>
          <w:vertAlign w:val="subscript"/>
        </w:rPr>
        <w:t>system</w:t>
      </w:r>
      <w:proofErr w:type="spellEnd"/>
      <w:r w:rsidRPr="00813EC6">
        <w:rPr>
          <w:rFonts w:eastAsia="Gungsuh"/>
        </w:rPr>
        <w:t xml:space="preserve"> (</w:t>
      </w:r>
      <w:r w:rsidR="00813EC6">
        <w:rPr>
          <w:rFonts w:eastAsia="Gungsuh"/>
        </w:rPr>
        <w:t xml:space="preserve">system’s </w:t>
      </w:r>
      <w:r w:rsidRPr="00813EC6">
        <w:rPr>
          <w:rFonts w:eastAsia="Gungsuh"/>
        </w:rPr>
        <w:t>internal energy)</w:t>
      </w:r>
    </w:p>
    <w:p w14:paraId="6ECF1690" w14:textId="5F341905" w:rsidR="00813EC6" w:rsidRPr="00EC6E65" w:rsidRDefault="00DE0C31" w:rsidP="000205C9">
      <w:pPr>
        <w:pStyle w:val="ListParagraph"/>
        <w:numPr>
          <w:ilvl w:val="0"/>
          <w:numId w:val="8"/>
        </w:numPr>
        <w:ind w:left="1080"/>
      </w:pPr>
      <w:r>
        <w:t xml:space="preserve">introduces 1st law of Thermodynamics:  </w:t>
      </w:r>
      <w:r w:rsidR="00813EC6" w:rsidRPr="00813EC6">
        <w:rPr>
          <w:rFonts w:eastAsia="Gungsuh"/>
        </w:rPr>
        <w:t>∆</w:t>
      </w:r>
      <w:proofErr w:type="spellStart"/>
      <w:r w:rsidR="00813EC6" w:rsidRPr="00813EC6">
        <w:rPr>
          <w:rFonts w:eastAsia="Gungsuh"/>
        </w:rPr>
        <w:t>E</w:t>
      </w:r>
      <w:r w:rsidR="00813EC6" w:rsidRPr="00813EC6">
        <w:rPr>
          <w:rFonts w:eastAsia="Gungsuh"/>
          <w:vertAlign w:val="subscript"/>
        </w:rPr>
        <w:t>system</w:t>
      </w:r>
      <w:proofErr w:type="spellEnd"/>
      <w:r w:rsidR="00813EC6" w:rsidRPr="00813EC6">
        <w:rPr>
          <w:rFonts w:eastAsia="Gungsuh"/>
        </w:rPr>
        <w:t xml:space="preserve"> = </w:t>
      </w:r>
      <w:r w:rsidR="00813EC6" w:rsidRPr="00813EC6">
        <w:rPr>
          <w:rFonts w:eastAsia="Gungsuh"/>
          <w:i/>
        </w:rPr>
        <w:t>W</w:t>
      </w:r>
      <w:r w:rsidR="00813EC6" w:rsidRPr="00813EC6">
        <w:rPr>
          <w:rFonts w:eastAsia="Gungsuh"/>
        </w:rPr>
        <w:t xml:space="preserve"> + </w:t>
      </w:r>
      <w:r w:rsidR="00813EC6" w:rsidRPr="00813EC6">
        <w:rPr>
          <w:rFonts w:eastAsia="Gungsuh"/>
          <w:i/>
        </w:rPr>
        <w:t>Q</w:t>
      </w:r>
      <w:r w:rsidR="00813EC6" w:rsidRPr="00813EC6">
        <w:rPr>
          <w:rFonts w:eastAsia="Gungsuh"/>
        </w:rPr>
        <w:t xml:space="preserve"> + </w:t>
      </w:r>
      <w:r w:rsidR="00813EC6" w:rsidRPr="00813EC6">
        <w:rPr>
          <w:rFonts w:eastAsia="Gungsuh"/>
          <w:i/>
        </w:rPr>
        <w:t>R</w:t>
      </w:r>
    </w:p>
    <w:p w14:paraId="359E5AD4" w14:textId="77777777" w:rsidR="00813EC6" w:rsidRDefault="00DE0C31" w:rsidP="000205C9">
      <w:pPr>
        <w:pStyle w:val="ListParagraph"/>
        <w:numPr>
          <w:ilvl w:val="0"/>
          <w:numId w:val="8"/>
        </w:numPr>
        <w:ind w:left="1080"/>
      </w:pPr>
      <w:r>
        <w:t>slightly more quantitative than pie charts</w:t>
      </w:r>
    </w:p>
    <w:p w14:paraId="5C00027B" w14:textId="50E037D3" w:rsidR="00E862EB" w:rsidRDefault="7E19BBF2" w:rsidP="000205C9">
      <w:pPr>
        <w:pStyle w:val="ListParagraph"/>
        <w:numPr>
          <w:ilvl w:val="0"/>
          <w:numId w:val="8"/>
        </w:numPr>
        <w:tabs>
          <w:tab w:val="left" w:pos="0"/>
        </w:tabs>
        <w:ind w:left="1080"/>
        <w:rPr>
          <w:ins w:id="59" w:author="Colleen Megowan" w:date="2018-03-27T16:49:00Z"/>
        </w:rPr>
      </w:pPr>
      <w:r>
        <w:t>useful for representing Conservation of Energy and 1st Law of Thermodynamics</w:t>
      </w:r>
    </w:p>
    <w:p w14:paraId="7BD4A48A" w14:textId="27B933E0" w:rsidR="00781849" w:rsidRDefault="00781849" w:rsidP="000205C9">
      <w:pPr>
        <w:pStyle w:val="ListParagraph"/>
        <w:numPr>
          <w:ilvl w:val="0"/>
          <w:numId w:val="8"/>
        </w:numPr>
        <w:tabs>
          <w:tab w:val="left" w:pos="0"/>
        </w:tabs>
        <w:ind w:left="1080"/>
        <w:rPr>
          <w:ins w:id="60" w:author="Colleen Megowan" w:date="2018-04-16T15:49:00Z"/>
        </w:rPr>
      </w:pPr>
      <w:ins w:id="61" w:author="Colleen Megowan" w:date="2018-03-27T16:49:00Z">
        <w:r>
          <w:t>can be used in series to represent change in energy storage modes in a dynamic system</w:t>
        </w:r>
      </w:ins>
    </w:p>
    <w:p w14:paraId="47669380" w14:textId="3B585766" w:rsidR="00EB35EC" w:rsidRDefault="00EB35EC" w:rsidP="000205C9">
      <w:pPr>
        <w:pStyle w:val="ListParagraph"/>
        <w:numPr>
          <w:ilvl w:val="0"/>
          <w:numId w:val="8"/>
        </w:numPr>
        <w:tabs>
          <w:tab w:val="left" w:pos="0"/>
        </w:tabs>
        <w:ind w:left="1080"/>
      </w:pPr>
      <w:ins w:id="62" w:author="Colleen Megowan" w:date="2018-04-16T15:49:00Z">
        <w:r>
          <w:t xml:space="preserve">can be used in conjunction with state diagrams in systems where the event involves </w:t>
        </w:r>
      </w:ins>
      <w:ins w:id="63" w:author="Colleen Megowan" w:date="2018-04-16T15:50:00Z">
        <w:r>
          <w:t xml:space="preserve">observable </w:t>
        </w:r>
      </w:ins>
      <w:ins w:id="64" w:author="Colleen Megowan" w:date="2018-04-16T15:49:00Z">
        <w:r>
          <w:t>motion</w:t>
        </w:r>
      </w:ins>
    </w:p>
    <w:p w14:paraId="236ECAD6" w14:textId="7F99D2AB" w:rsidR="7E19BBF2" w:rsidRDefault="7E19BBF2" w:rsidP="7E19BBF2">
      <w:pPr>
        <w:pStyle w:val="Heading1"/>
      </w:pPr>
    </w:p>
    <w:p w14:paraId="1DD5A8AF" w14:textId="4F265350" w:rsidR="003A73FC" w:rsidRPr="003A73FC" w:rsidRDefault="003A73FC" w:rsidP="003A73FC">
      <w:pPr>
        <w:spacing w:after="120"/>
        <w:rPr>
          <w:b/>
        </w:rPr>
      </w:pPr>
      <w:bookmarkStart w:id="65" w:name="_Hlk482454118"/>
      <w:r w:rsidRPr="003A73FC">
        <w:rPr>
          <w:b/>
        </w:rPr>
        <w:t xml:space="preserve">NGSS Crosscutting Concepts Addressed in Unit </w:t>
      </w:r>
      <w:r>
        <w:rPr>
          <w:b/>
        </w:rPr>
        <w:t>1</w:t>
      </w:r>
      <w:r w:rsidRPr="003A73FC">
        <w:rPr>
          <w:b/>
        </w:rPr>
        <w:t>:</w:t>
      </w:r>
    </w:p>
    <w:tbl>
      <w:tblPr>
        <w:tblStyle w:val="TableGrid"/>
        <w:tblW w:w="0" w:type="auto"/>
        <w:tblLook w:val="04A0" w:firstRow="1" w:lastRow="0" w:firstColumn="1" w:lastColumn="0" w:noHBand="0" w:noVBand="1"/>
      </w:tblPr>
      <w:tblGrid>
        <w:gridCol w:w="3685"/>
        <w:gridCol w:w="5665"/>
      </w:tblGrid>
      <w:tr w:rsidR="003A73FC" w:rsidRPr="003A73FC" w14:paraId="5084E8EC" w14:textId="77777777" w:rsidTr="00AF76C7">
        <w:tc>
          <w:tcPr>
            <w:tcW w:w="3685" w:type="dxa"/>
          </w:tcPr>
          <w:p w14:paraId="28B50F34" w14:textId="77777777" w:rsidR="003A73FC" w:rsidRPr="003A73FC" w:rsidRDefault="003A73FC" w:rsidP="003A73FC">
            <w:pPr>
              <w:spacing w:line="276" w:lineRule="auto"/>
              <w:rPr>
                <w:rFonts w:ascii="Times New Roman" w:hAnsi="Times New Roman" w:cs="Times New Roman"/>
                <w:b/>
                <w:sz w:val="24"/>
                <w:szCs w:val="24"/>
              </w:rPr>
            </w:pPr>
            <w:r w:rsidRPr="003A73FC">
              <w:rPr>
                <w:rFonts w:ascii="Times New Roman" w:hAnsi="Times New Roman" w:cs="Times New Roman"/>
                <w:b/>
                <w:sz w:val="24"/>
                <w:szCs w:val="24"/>
              </w:rPr>
              <w:t>Crosscutting Concept:</w:t>
            </w:r>
          </w:p>
        </w:tc>
        <w:tc>
          <w:tcPr>
            <w:tcW w:w="5665" w:type="dxa"/>
          </w:tcPr>
          <w:p w14:paraId="4514F843" w14:textId="77777777" w:rsidR="003A73FC" w:rsidRPr="003A73FC" w:rsidRDefault="003A73FC" w:rsidP="003A73FC">
            <w:pPr>
              <w:spacing w:line="276" w:lineRule="auto"/>
              <w:rPr>
                <w:rFonts w:ascii="Times New Roman" w:hAnsi="Times New Roman" w:cs="Times New Roman"/>
                <w:b/>
                <w:sz w:val="24"/>
                <w:szCs w:val="24"/>
              </w:rPr>
            </w:pPr>
            <w:r w:rsidRPr="003A73FC">
              <w:rPr>
                <w:rFonts w:ascii="Times New Roman" w:hAnsi="Times New Roman" w:cs="Times New Roman"/>
                <w:b/>
                <w:sz w:val="24"/>
                <w:szCs w:val="24"/>
              </w:rPr>
              <w:t>Specific Example(s):</w:t>
            </w:r>
          </w:p>
        </w:tc>
      </w:tr>
      <w:tr w:rsidR="003A73FC" w:rsidRPr="003A73FC" w14:paraId="00179464" w14:textId="77777777" w:rsidTr="00AF76C7">
        <w:tc>
          <w:tcPr>
            <w:tcW w:w="3685" w:type="dxa"/>
          </w:tcPr>
          <w:p w14:paraId="15E8839F" w14:textId="28439CB3"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1. Patterns</w:t>
            </w:r>
          </w:p>
        </w:tc>
        <w:tc>
          <w:tcPr>
            <w:tcW w:w="5665" w:type="dxa"/>
          </w:tcPr>
          <w:p w14:paraId="10C7589C" w14:textId="77777777" w:rsid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Activity 2,</w:t>
            </w:r>
          </w:p>
          <w:p w14:paraId="140E3518" w14:textId="0C38CA79"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Worksheets addressing patterns in energy storage</w:t>
            </w:r>
          </w:p>
        </w:tc>
      </w:tr>
      <w:tr w:rsidR="003A73FC" w:rsidRPr="003A73FC" w14:paraId="31C62EAE" w14:textId="77777777" w:rsidTr="00AF76C7">
        <w:tc>
          <w:tcPr>
            <w:tcW w:w="3685" w:type="dxa"/>
          </w:tcPr>
          <w:p w14:paraId="23A47C6C" w14:textId="74CAC81E"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2. Cause and Effect</w:t>
            </w:r>
          </w:p>
        </w:tc>
        <w:tc>
          <w:tcPr>
            <w:tcW w:w="5665" w:type="dxa"/>
          </w:tcPr>
          <w:p w14:paraId="5949FFD3" w14:textId="12A9AD12" w:rsid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Activity 1: Observation Stations</w:t>
            </w:r>
          </w:p>
          <w:p w14:paraId="784608A2" w14:textId="55C3F2E4" w:rsidR="003A73FC" w:rsidRPr="003A73FC" w:rsidRDefault="003A73FC" w:rsidP="003A73FC">
            <w:pPr>
              <w:spacing w:line="276" w:lineRule="auto"/>
              <w:rPr>
                <w:rFonts w:ascii="Times New Roman" w:hAnsi="Times New Roman" w:cs="Times New Roman"/>
                <w:sz w:val="24"/>
                <w:szCs w:val="24"/>
              </w:rPr>
            </w:pPr>
          </w:p>
        </w:tc>
      </w:tr>
      <w:tr w:rsidR="003A73FC" w:rsidRPr="003A73FC" w14:paraId="405A2F8B" w14:textId="77777777" w:rsidTr="00AF76C7">
        <w:tc>
          <w:tcPr>
            <w:tcW w:w="3685" w:type="dxa"/>
          </w:tcPr>
          <w:p w14:paraId="1E43C6C4" w14:textId="78647547"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4. Systems and System Models</w:t>
            </w:r>
          </w:p>
        </w:tc>
        <w:tc>
          <w:tcPr>
            <w:tcW w:w="5665" w:type="dxa"/>
          </w:tcPr>
          <w:p w14:paraId="292D0D0B" w14:textId="4528A37A"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Worksheets (System Schema tool, and system identification)</w:t>
            </w:r>
          </w:p>
        </w:tc>
      </w:tr>
      <w:tr w:rsidR="003A73FC" w:rsidRPr="003A73FC" w14:paraId="5BC2AEA3" w14:textId="77777777" w:rsidTr="00AF76C7">
        <w:tc>
          <w:tcPr>
            <w:tcW w:w="3685" w:type="dxa"/>
          </w:tcPr>
          <w:p w14:paraId="5EDECB73" w14:textId="313084C6"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5. Energy and Matter</w:t>
            </w:r>
          </w:p>
        </w:tc>
        <w:tc>
          <w:tcPr>
            <w:tcW w:w="5665" w:type="dxa"/>
          </w:tcPr>
          <w:p w14:paraId="242FE075" w14:textId="4E5F49A2"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Worksheets 2-6 (with supporting whiteboard discussions)</w:t>
            </w:r>
          </w:p>
        </w:tc>
      </w:tr>
      <w:tr w:rsidR="003A73FC" w:rsidRPr="003A73FC" w14:paraId="05261A39" w14:textId="77777777" w:rsidTr="00AF76C7">
        <w:tc>
          <w:tcPr>
            <w:tcW w:w="3685" w:type="dxa"/>
          </w:tcPr>
          <w:p w14:paraId="4E491E7F" w14:textId="7AF240C8" w:rsidR="003A73FC" w:rsidRPr="003A73FC" w:rsidRDefault="003A73FC" w:rsidP="003A73FC">
            <w:pPr>
              <w:spacing w:line="276" w:lineRule="auto"/>
              <w:rPr>
                <w:rFonts w:ascii="Times New Roman" w:hAnsi="Times New Roman" w:cs="Times New Roman"/>
                <w:sz w:val="24"/>
                <w:szCs w:val="24"/>
              </w:rPr>
            </w:pPr>
            <w:r w:rsidRPr="003A73FC">
              <w:rPr>
                <w:rFonts w:ascii="Times New Roman" w:hAnsi="Times New Roman" w:cs="Times New Roman"/>
                <w:sz w:val="24"/>
                <w:szCs w:val="24"/>
              </w:rPr>
              <w:t>7. Stability and Change</w:t>
            </w:r>
          </w:p>
        </w:tc>
        <w:tc>
          <w:tcPr>
            <w:tcW w:w="5665" w:type="dxa"/>
          </w:tcPr>
          <w:p w14:paraId="3261C789" w14:textId="77777777" w:rsid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 xml:space="preserve">Observation Stations, </w:t>
            </w:r>
          </w:p>
          <w:p w14:paraId="6623C414" w14:textId="7D6BF9F9" w:rsidR="003A73FC" w:rsidRPr="003A73FC" w:rsidRDefault="003A73FC" w:rsidP="003A73FC">
            <w:pPr>
              <w:spacing w:line="276" w:lineRule="auto"/>
              <w:rPr>
                <w:rFonts w:ascii="Times New Roman" w:hAnsi="Times New Roman" w:cs="Times New Roman"/>
                <w:sz w:val="24"/>
                <w:szCs w:val="24"/>
              </w:rPr>
            </w:pPr>
            <w:r>
              <w:rPr>
                <w:rFonts w:ascii="Times New Roman" w:hAnsi="Times New Roman" w:cs="Times New Roman"/>
                <w:sz w:val="24"/>
                <w:szCs w:val="24"/>
              </w:rPr>
              <w:t>Engineering Project</w:t>
            </w:r>
          </w:p>
        </w:tc>
      </w:tr>
      <w:bookmarkEnd w:id="65"/>
    </w:tbl>
    <w:p w14:paraId="36411921" w14:textId="6525E70F" w:rsidR="00391F1C" w:rsidRDefault="00391F1C" w:rsidP="000205C9"/>
    <w:p w14:paraId="48017A3C" w14:textId="77777777" w:rsidR="000205C9" w:rsidRPr="000205C9" w:rsidRDefault="000205C9" w:rsidP="000205C9"/>
    <w:p w14:paraId="72334E23" w14:textId="77777777" w:rsidR="00986C41" w:rsidRDefault="00986C41">
      <w:pPr>
        <w:rPr>
          <w:rFonts w:ascii="Arial" w:eastAsia="Helvetica Neue" w:hAnsi="Arial" w:cs="Arial"/>
          <w:sz w:val="36"/>
          <w:szCs w:val="36"/>
        </w:rPr>
      </w:pPr>
      <w:r>
        <w:rPr>
          <w:rFonts w:ascii="Arial" w:hAnsi="Arial" w:cs="Arial"/>
        </w:rPr>
        <w:br w:type="page"/>
      </w:r>
    </w:p>
    <w:p w14:paraId="5A248CC0" w14:textId="71A56C29" w:rsidR="00E862EB" w:rsidRPr="002A2B37" w:rsidRDefault="7E19BBF2" w:rsidP="7E19BBF2">
      <w:pPr>
        <w:pStyle w:val="Heading1"/>
        <w:tabs>
          <w:tab w:val="left" w:pos="720"/>
          <w:tab w:val="left" w:pos="980"/>
        </w:tabs>
        <w:rPr>
          <w:rFonts w:ascii="Arial" w:hAnsi="Arial" w:cs="Arial"/>
          <w:u w:val="single"/>
        </w:rPr>
      </w:pPr>
      <w:r w:rsidRPr="002A2B37">
        <w:rPr>
          <w:rFonts w:ascii="Arial" w:hAnsi="Arial" w:cs="Arial"/>
        </w:rPr>
        <w:lastRenderedPageBreak/>
        <w:t>Unit 1 Sequence</w:t>
      </w:r>
      <w:r w:rsidR="00047878" w:rsidRPr="002A2B37">
        <w:rPr>
          <w:rFonts w:ascii="Arial" w:hAnsi="Arial" w:cs="Arial"/>
        </w:rPr>
        <w:t>:</w:t>
      </w:r>
    </w:p>
    <w:p w14:paraId="47388076" w14:textId="6EE7261E" w:rsidR="00E862EB" w:rsidRDefault="00DE0C31">
      <w:pPr>
        <w:numPr>
          <w:ilvl w:val="0"/>
          <w:numId w:val="2"/>
        </w:numPr>
        <w:tabs>
          <w:tab w:val="left" w:pos="980"/>
        </w:tabs>
        <w:ind w:hanging="360"/>
      </w:pPr>
      <w:r>
        <w:t xml:space="preserve">Activity 1: </w:t>
      </w:r>
      <w:r w:rsidR="00394129">
        <w:t>Observation</w:t>
      </w:r>
      <w:r>
        <w:t xml:space="preserve"> Stations</w:t>
      </w:r>
    </w:p>
    <w:p w14:paraId="6129D86A" w14:textId="1650B5F2" w:rsidR="00394129" w:rsidRDefault="00394129" w:rsidP="00394129">
      <w:pPr>
        <w:numPr>
          <w:ilvl w:val="0"/>
          <w:numId w:val="2"/>
        </w:numPr>
        <w:tabs>
          <w:tab w:val="left" w:pos="980"/>
        </w:tabs>
        <w:ind w:hanging="360"/>
      </w:pPr>
      <w:r>
        <w:t>Worksheet 1</w:t>
      </w:r>
      <w:r w:rsidR="00124C47">
        <w:t xml:space="preserve"> &amp; Reading 1</w:t>
      </w:r>
      <w:r>
        <w:t>: Defining a “System”</w:t>
      </w:r>
    </w:p>
    <w:p w14:paraId="5DA4F91F" w14:textId="6A62256D" w:rsidR="00E862EB" w:rsidRDefault="00124C47" w:rsidP="00394129">
      <w:pPr>
        <w:numPr>
          <w:ilvl w:val="0"/>
          <w:numId w:val="2"/>
        </w:numPr>
        <w:tabs>
          <w:tab w:val="left" w:pos="980"/>
        </w:tabs>
        <w:ind w:hanging="360"/>
      </w:pPr>
      <w:r>
        <w:t xml:space="preserve">Worksheet 2 &amp; Reading 2: </w:t>
      </w:r>
      <w:r w:rsidR="00A05193">
        <w:t xml:space="preserve"> </w:t>
      </w:r>
      <w:r>
        <w:t>Energy &amp; Energy Pie Charts</w:t>
      </w:r>
    </w:p>
    <w:p w14:paraId="1461A4F6" w14:textId="098BB305" w:rsidR="00E862EB" w:rsidRDefault="00124C47">
      <w:pPr>
        <w:numPr>
          <w:ilvl w:val="0"/>
          <w:numId w:val="2"/>
        </w:numPr>
        <w:tabs>
          <w:tab w:val="left" w:pos="980"/>
        </w:tabs>
        <w:ind w:hanging="360"/>
      </w:pPr>
      <w:r>
        <w:t>Worksheet 3</w:t>
      </w:r>
      <w:r w:rsidR="00DE0C31">
        <w:t>: More energy pie charts and system schemas</w:t>
      </w:r>
    </w:p>
    <w:p w14:paraId="010240B8" w14:textId="77777777" w:rsidR="00E862EB" w:rsidRDefault="00DE0C31">
      <w:pPr>
        <w:numPr>
          <w:ilvl w:val="0"/>
          <w:numId w:val="2"/>
        </w:numPr>
        <w:tabs>
          <w:tab w:val="left" w:pos="980"/>
        </w:tabs>
        <w:ind w:hanging="360"/>
      </w:pPr>
      <w:r>
        <w:t xml:space="preserve">Quiz 1 </w:t>
      </w:r>
    </w:p>
    <w:p w14:paraId="4E799408" w14:textId="77777777" w:rsidR="00E862EB" w:rsidRDefault="00DE0C31">
      <w:pPr>
        <w:numPr>
          <w:ilvl w:val="0"/>
          <w:numId w:val="2"/>
        </w:numPr>
        <w:tabs>
          <w:tab w:val="left" w:pos="980"/>
        </w:tabs>
        <w:ind w:hanging="360"/>
      </w:pPr>
      <w:r>
        <w:t xml:space="preserve">Activity 2: Tell an Energy Story </w:t>
      </w:r>
    </w:p>
    <w:p w14:paraId="3DADF057" w14:textId="7BB17267" w:rsidR="00C2778D" w:rsidRDefault="00D426F5" w:rsidP="00C2778D">
      <w:pPr>
        <w:numPr>
          <w:ilvl w:val="0"/>
          <w:numId w:val="2"/>
        </w:numPr>
        <w:tabs>
          <w:tab w:val="left" w:pos="980"/>
        </w:tabs>
        <w:ind w:hanging="360"/>
      </w:pPr>
      <w:r>
        <w:t>Activity 3</w:t>
      </w:r>
      <w:r w:rsidR="00CF2A69">
        <w:t>:</w:t>
      </w:r>
      <w:r w:rsidR="004A4123">
        <w:t xml:space="preserve"> (Lab)</w:t>
      </w:r>
      <w:r w:rsidR="00C2778D" w:rsidRPr="001B3CC9">
        <w:t xml:space="preserve">: </w:t>
      </w:r>
      <w:r w:rsidR="00C2778D">
        <w:t xml:space="preserve">Exploring Energy Storage </w:t>
      </w:r>
      <w:r w:rsidR="004A4123">
        <w:t>in Springs</w:t>
      </w:r>
    </w:p>
    <w:p w14:paraId="623D3DA1" w14:textId="7C56A3DA" w:rsidR="00D426F5" w:rsidRDefault="00D426F5" w:rsidP="00D426F5">
      <w:pPr>
        <w:numPr>
          <w:ilvl w:val="0"/>
          <w:numId w:val="2"/>
        </w:numPr>
        <w:tabs>
          <w:tab w:val="left" w:pos="980"/>
        </w:tabs>
        <w:ind w:hanging="360"/>
      </w:pPr>
      <w:r>
        <w:t>Worksheet 4</w:t>
      </w:r>
      <w:r w:rsidRPr="00B13509">
        <w:t>: Elastic energy storage and transfer</w:t>
      </w:r>
    </w:p>
    <w:p w14:paraId="0AD4BE38" w14:textId="77777777" w:rsidR="00CF2A69" w:rsidRDefault="007D25D5" w:rsidP="00CF2A69">
      <w:pPr>
        <w:numPr>
          <w:ilvl w:val="0"/>
          <w:numId w:val="2"/>
        </w:numPr>
        <w:tabs>
          <w:tab w:val="left" w:pos="980"/>
        </w:tabs>
        <w:ind w:hanging="360"/>
      </w:pPr>
      <w:r>
        <w:t>Quiz 2</w:t>
      </w:r>
    </w:p>
    <w:p w14:paraId="5F27776D" w14:textId="77777777" w:rsidR="00CD5DC2" w:rsidRDefault="00CD5DC2" w:rsidP="00CD5DC2">
      <w:pPr>
        <w:tabs>
          <w:tab w:val="left" w:pos="980"/>
        </w:tabs>
        <w:rPr>
          <w:i/>
        </w:rPr>
      </w:pPr>
      <w:r w:rsidRPr="00CD5DC2">
        <w:rPr>
          <w:i/>
        </w:rPr>
        <w:tab/>
      </w:r>
    </w:p>
    <w:p w14:paraId="69353B79" w14:textId="6BF93750" w:rsidR="00CD5DC2" w:rsidRPr="00CD5DC2" w:rsidRDefault="00CD5DC2" w:rsidP="00CD5DC2">
      <w:pPr>
        <w:tabs>
          <w:tab w:val="left" w:pos="980"/>
        </w:tabs>
        <w:rPr>
          <w:i/>
        </w:rPr>
      </w:pPr>
      <w:r>
        <w:rPr>
          <w:i/>
        </w:rPr>
        <w:tab/>
      </w:r>
      <w:r w:rsidRPr="00CD5DC2">
        <w:rPr>
          <w:i/>
        </w:rPr>
        <w:t>*Note: Items 10-13 can be included in Unit 1 or at the start of Unit 6.  See Teacher notes for more information</w:t>
      </w:r>
    </w:p>
    <w:p w14:paraId="74097F8C" w14:textId="77777777" w:rsidR="00CF2A69" w:rsidRDefault="00CF2A69" w:rsidP="00CF2A69">
      <w:pPr>
        <w:numPr>
          <w:ilvl w:val="0"/>
          <w:numId w:val="2"/>
        </w:numPr>
        <w:tabs>
          <w:tab w:val="left" w:pos="980"/>
        </w:tabs>
        <w:ind w:hanging="360"/>
      </w:pPr>
      <w:r w:rsidRPr="00CF2A69">
        <w:t>Activity 4 – Observation Stations Revisited:  describing energy transfers</w:t>
      </w:r>
    </w:p>
    <w:p w14:paraId="2A2DCAE3" w14:textId="77777777" w:rsidR="00CF2A69" w:rsidRDefault="00CF2A69" w:rsidP="00CF2A69">
      <w:pPr>
        <w:numPr>
          <w:ilvl w:val="0"/>
          <w:numId w:val="2"/>
        </w:numPr>
        <w:tabs>
          <w:tab w:val="left" w:pos="980"/>
        </w:tabs>
        <w:ind w:hanging="360"/>
      </w:pPr>
      <w:r w:rsidRPr="00CF2A69">
        <w:t>Discussion / Worksheet 5: Representing Energy Transfers</w:t>
      </w:r>
    </w:p>
    <w:p w14:paraId="2DAF2FCD" w14:textId="3B28E033" w:rsidR="00CF2A69" w:rsidRDefault="00CF2A69" w:rsidP="00CF2A69">
      <w:pPr>
        <w:numPr>
          <w:ilvl w:val="0"/>
          <w:numId w:val="2"/>
        </w:numPr>
        <w:tabs>
          <w:tab w:val="left" w:pos="980"/>
        </w:tabs>
        <w:ind w:hanging="360"/>
      </w:pPr>
      <w:r w:rsidRPr="00CF2A69">
        <w:t>Reading 3: Representing Change with Energy Bar Charts</w:t>
      </w:r>
    </w:p>
    <w:p w14:paraId="420CB03A" w14:textId="200D8DF6" w:rsidR="00CF2A69" w:rsidRDefault="00586624" w:rsidP="00836110">
      <w:pPr>
        <w:numPr>
          <w:ilvl w:val="0"/>
          <w:numId w:val="2"/>
        </w:numPr>
        <w:tabs>
          <w:tab w:val="left" w:pos="980"/>
        </w:tabs>
        <w:ind w:hanging="360"/>
      </w:pPr>
      <w:r w:rsidRPr="00586624">
        <w:t>Worksheet 6: Practice Representing Systems and Change</w:t>
      </w:r>
    </w:p>
    <w:p w14:paraId="298C72F3" w14:textId="0C22A461" w:rsidR="00CD5DC2" w:rsidRDefault="00CD5DC2" w:rsidP="00CD5DC2">
      <w:pPr>
        <w:tabs>
          <w:tab w:val="left" w:pos="980"/>
        </w:tabs>
      </w:pPr>
      <w:r>
        <w:tab/>
      </w:r>
    </w:p>
    <w:p w14:paraId="70830793" w14:textId="5AFD49FF" w:rsidR="00836110" w:rsidRDefault="00836110" w:rsidP="00836110">
      <w:pPr>
        <w:numPr>
          <w:ilvl w:val="0"/>
          <w:numId w:val="2"/>
        </w:numPr>
        <w:tabs>
          <w:tab w:val="left" w:pos="980"/>
        </w:tabs>
        <w:ind w:hanging="360"/>
      </w:pPr>
      <w:r>
        <w:t>Wind</w:t>
      </w:r>
      <w:r w:rsidR="004A4123">
        <w:t>mill</w:t>
      </w:r>
      <w:r>
        <w:t xml:space="preserve"> Engineering Design Project (</w:t>
      </w:r>
      <w:r w:rsidR="00245AB8">
        <w:t>Intro and first Design Cycle</w:t>
      </w:r>
      <w:r>
        <w:t>)</w:t>
      </w:r>
    </w:p>
    <w:p w14:paraId="445EFA56" w14:textId="77777777" w:rsidR="00047878" w:rsidRDefault="00D5003A" w:rsidP="00047878">
      <w:pPr>
        <w:numPr>
          <w:ilvl w:val="0"/>
          <w:numId w:val="2"/>
        </w:numPr>
        <w:tabs>
          <w:tab w:val="left" w:pos="980"/>
        </w:tabs>
        <w:ind w:hanging="360"/>
      </w:pPr>
      <w:r>
        <w:t>Worksheet 5: Energy in the Engineering Design Project</w:t>
      </w:r>
    </w:p>
    <w:p w14:paraId="4B388B3D" w14:textId="0C5F702C" w:rsidR="00047878" w:rsidRDefault="00047878" w:rsidP="00047878">
      <w:pPr>
        <w:numPr>
          <w:ilvl w:val="0"/>
          <w:numId w:val="2"/>
        </w:numPr>
        <w:tabs>
          <w:tab w:val="left" w:pos="980"/>
        </w:tabs>
        <w:ind w:hanging="360"/>
      </w:pPr>
      <w:r w:rsidRPr="00047878">
        <w:t>Worksheet 6 (Optional): Extra Practice with Energy Storage.</w:t>
      </w:r>
    </w:p>
    <w:p w14:paraId="408783D5" w14:textId="7D32D497" w:rsidR="00394129" w:rsidRPr="002875C3" w:rsidRDefault="00394129" w:rsidP="00394129">
      <w:pPr>
        <w:numPr>
          <w:ilvl w:val="0"/>
          <w:numId w:val="2"/>
        </w:numPr>
        <w:tabs>
          <w:tab w:val="left" w:pos="980"/>
        </w:tabs>
        <w:ind w:hanging="360"/>
      </w:pPr>
      <w:r w:rsidRPr="002875C3">
        <w:t xml:space="preserve">Unit Review / </w:t>
      </w:r>
      <w:r w:rsidR="00047878">
        <w:t>The Model</w:t>
      </w:r>
      <w:r w:rsidRPr="002875C3">
        <w:t xml:space="preserve"> So Far</w:t>
      </w:r>
    </w:p>
    <w:p w14:paraId="29D94F42" w14:textId="77777777" w:rsidR="00394129" w:rsidRDefault="00394129" w:rsidP="00394129">
      <w:pPr>
        <w:numPr>
          <w:ilvl w:val="0"/>
          <w:numId w:val="2"/>
        </w:numPr>
        <w:ind w:hanging="360"/>
      </w:pPr>
      <w:r>
        <w:t>Unit Test</w:t>
      </w:r>
    </w:p>
    <w:p w14:paraId="4E9D31E3" w14:textId="68FBD786" w:rsidR="7E19BBF2" w:rsidRDefault="7E19BBF2" w:rsidP="7E19BBF2"/>
    <w:p w14:paraId="7F5158A3" w14:textId="77777777" w:rsidR="00986C41" w:rsidRDefault="00986C41">
      <w:pPr>
        <w:rPr>
          <w:rFonts w:ascii="Arial" w:eastAsia="Helvetica Neue" w:hAnsi="Arial" w:cs="Arial"/>
          <w:sz w:val="36"/>
          <w:szCs w:val="36"/>
        </w:rPr>
      </w:pPr>
      <w:r>
        <w:rPr>
          <w:rFonts w:ascii="Arial" w:hAnsi="Arial" w:cs="Arial"/>
        </w:rPr>
        <w:br w:type="page"/>
      </w:r>
    </w:p>
    <w:p w14:paraId="2C562FED" w14:textId="1D1FCB91" w:rsidR="00986C41" w:rsidRPr="002A2B37" w:rsidRDefault="00986C41" w:rsidP="00986C41">
      <w:pPr>
        <w:pStyle w:val="Heading1"/>
        <w:tabs>
          <w:tab w:val="left" w:pos="720"/>
          <w:tab w:val="left" w:pos="980"/>
        </w:tabs>
        <w:rPr>
          <w:rFonts w:ascii="Arial" w:hAnsi="Arial" w:cs="Arial"/>
          <w:u w:val="single"/>
        </w:rPr>
      </w:pPr>
      <w:r w:rsidRPr="002A2B37">
        <w:rPr>
          <w:rFonts w:ascii="Arial" w:hAnsi="Arial" w:cs="Arial"/>
        </w:rPr>
        <w:lastRenderedPageBreak/>
        <w:t xml:space="preserve">Unit 1 </w:t>
      </w:r>
      <w:r>
        <w:rPr>
          <w:rFonts w:ascii="Arial" w:hAnsi="Arial" w:cs="Arial"/>
        </w:rPr>
        <w:t>Instructional Notes</w:t>
      </w:r>
      <w:r w:rsidRPr="002A2B37">
        <w:rPr>
          <w:rFonts w:ascii="Arial" w:hAnsi="Arial" w:cs="Arial"/>
        </w:rPr>
        <w:t>:</w:t>
      </w:r>
    </w:p>
    <w:p w14:paraId="3EA39EEA" w14:textId="77777777" w:rsidR="00986C41" w:rsidRDefault="00986C41" w:rsidP="00047878">
      <w:pPr>
        <w:pStyle w:val="Heading1"/>
        <w:spacing w:after="120"/>
        <w:ind w:left="0" w:firstLine="0"/>
        <w:rPr>
          <w:rFonts w:ascii="Arial" w:hAnsi="Arial" w:cs="Arial"/>
        </w:rPr>
      </w:pPr>
    </w:p>
    <w:p w14:paraId="157390C8" w14:textId="18A64B4E" w:rsidR="00E862EB" w:rsidRPr="002A2B37" w:rsidRDefault="7E19BBF2" w:rsidP="00047878">
      <w:pPr>
        <w:pStyle w:val="Heading1"/>
        <w:spacing w:after="120"/>
        <w:ind w:left="0" w:firstLine="0"/>
        <w:rPr>
          <w:rFonts w:ascii="Arial" w:hAnsi="Arial" w:cs="Arial"/>
        </w:rPr>
      </w:pPr>
      <w:r w:rsidRPr="002A2B37">
        <w:rPr>
          <w:rFonts w:ascii="Arial" w:hAnsi="Arial" w:cs="Arial"/>
        </w:rPr>
        <w:t>1. Activity 1 – Observation Stations</w:t>
      </w:r>
    </w:p>
    <w:p w14:paraId="0D8613F6" w14:textId="77777777" w:rsidR="00E862EB" w:rsidRPr="002A2B37" w:rsidRDefault="00DE0C31">
      <w:pPr>
        <w:pStyle w:val="Heading2"/>
        <w:rPr>
          <w:rFonts w:ascii="Arial" w:hAnsi="Arial" w:cs="Arial"/>
        </w:rPr>
      </w:pPr>
      <w:r w:rsidRPr="002A2B37">
        <w:rPr>
          <w:rFonts w:ascii="Arial" w:hAnsi="Arial" w:cs="Arial"/>
        </w:rPr>
        <w:t>Purpose(s)</w:t>
      </w:r>
    </w:p>
    <w:p w14:paraId="0AD766B1" w14:textId="77777777" w:rsidR="000B635D" w:rsidRDefault="7E19BBF2" w:rsidP="00047878">
      <w:pPr>
        <w:ind w:firstLine="0"/>
      </w:pPr>
      <w:r>
        <w:t>The purpose of this introductory activity is to attune students to</w:t>
      </w:r>
      <w:r w:rsidR="00CE278B">
        <w:t xml:space="preserve"> getting students to “do science” and start developing their science skills</w:t>
      </w:r>
      <w:r w:rsidR="000B635D">
        <w:t xml:space="preserve"> (or NGSS Science Practices)</w:t>
      </w:r>
      <w:r w:rsidR="00CE278B">
        <w:t xml:space="preserve"> from the start of Unit 1.</w:t>
      </w:r>
      <w:r w:rsidR="000B635D">
        <w:t xml:space="preserve">  The Observation Stations will give the students initial experiences to make</w:t>
      </w:r>
      <w:r>
        <w:t xml:space="preserve"> observations, </w:t>
      </w:r>
      <w:r w:rsidR="000B635D">
        <w:t>to learn</w:t>
      </w:r>
      <w:r>
        <w:t xml:space="preserve"> to specify the “system of interest</w:t>
      </w:r>
      <w:r w:rsidR="000B635D">
        <w:t xml:space="preserve">” when observing some event, to </w:t>
      </w:r>
      <w:r>
        <w:t xml:space="preserve">develop skills recording data/information, </w:t>
      </w:r>
      <w:r w:rsidR="000B635D">
        <w:t xml:space="preserve">to </w:t>
      </w:r>
      <w:r>
        <w:t>begin using scientific language</w:t>
      </w:r>
      <w:r w:rsidR="000B635D">
        <w:t xml:space="preserve"> and discourse</w:t>
      </w:r>
      <w:r>
        <w:t xml:space="preserve">, and to think about </w:t>
      </w:r>
      <w:r w:rsidR="000B635D">
        <w:t>the changes they are observing more deeply.</w:t>
      </w:r>
    </w:p>
    <w:p w14:paraId="18E632F1" w14:textId="77777777" w:rsidR="000B635D" w:rsidRDefault="000B635D" w:rsidP="00047878">
      <w:pPr>
        <w:ind w:firstLine="0"/>
      </w:pPr>
    </w:p>
    <w:p w14:paraId="220226CD" w14:textId="447AE707" w:rsidR="00E862EB" w:rsidRDefault="000B635D" w:rsidP="00047878">
      <w:pPr>
        <w:ind w:firstLine="0"/>
      </w:pPr>
      <w:r>
        <w:t xml:space="preserve">During the post-lab discussion, students will engage in further discussion regarding describing systems, change, and </w:t>
      </w:r>
      <w:r w:rsidR="7E19BBF2">
        <w:t xml:space="preserve">where/how the </w:t>
      </w:r>
      <w:r w:rsidR="7E19BBF2" w:rsidRPr="000B635D">
        <w:rPr>
          <w:b/>
        </w:rPr>
        <w:t>energy</w:t>
      </w:r>
      <w:r w:rsidR="7E19BBF2">
        <w:t xml:space="preserve"> in a system is stored and what evidence they have to support their assertions about energy storage.</w:t>
      </w:r>
    </w:p>
    <w:p w14:paraId="39FDDE45" w14:textId="77777777" w:rsidR="000B635D" w:rsidRDefault="000B635D" w:rsidP="00047878">
      <w:pPr>
        <w:ind w:firstLine="0"/>
      </w:pPr>
    </w:p>
    <w:p w14:paraId="479758D2" w14:textId="208A1516" w:rsidR="00E862EB" w:rsidRDefault="000B635D" w:rsidP="00047878">
      <w:pPr>
        <w:ind w:firstLine="0"/>
      </w:pPr>
      <w:r>
        <w:t xml:space="preserve">And finally, the most significant </w:t>
      </w:r>
      <w:r w:rsidR="00DE0C31">
        <w:t xml:space="preserve">overarching goal of these </w:t>
      </w:r>
      <w:r>
        <w:t>Observation</w:t>
      </w:r>
      <w:r w:rsidR="00DE0C31">
        <w:t xml:space="preserve"> </w:t>
      </w:r>
      <w:r>
        <w:t>S</w:t>
      </w:r>
      <w:r w:rsidR="00DE0C31">
        <w:t xml:space="preserve">tations is to give students </w:t>
      </w:r>
      <w:r w:rsidR="00DE0C31">
        <w:rPr>
          <w:i/>
        </w:rPr>
        <w:t xml:space="preserve">a large group of shared experiences </w:t>
      </w:r>
      <w:r w:rsidR="00DE0C31">
        <w:t xml:space="preserve">that will set up the discussion of energy, not only in Unit 1, but in each </w:t>
      </w:r>
      <w:r>
        <w:t>U</w:t>
      </w:r>
      <w:r w:rsidR="00DE0C31">
        <w:t xml:space="preserve">nit to follow in this </w:t>
      </w:r>
      <w:r>
        <w:t xml:space="preserve">Modeling Physical Science </w:t>
      </w:r>
      <w:r w:rsidR="00DE0C31">
        <w:t xml:space="preserve">course.  </w:t>
      </w:r>
      <w:r w:rsidR="00DE0C31">
        <w:rPr>
          <w:b/>
        </w:rPr>
        <w:t>Think of these stations as a “hub” of student experience for the coming year.</w:t>
      </w:r>
      <w:r w:rsidR="00DE0C31">
        <w:t xml:space="preserve">  Each new </w:t>
      </w:r>
      <w:r w:rsidR="001F48A2">
        <w:t>unit will</w:t>
      </w:r>
      <w:r w:rsidR="00DE0C31">
        <w:t xml:space="preserve"> loop back to a station</w:t>
      </w:r>
      <w:r>
        <w:t xml:space="preserve"> (or stations)</w:t>
      </w:r>
      <w:r w:rsidR="00DE0C31">
        <w:t xml:space="preserve"> that students explored in Unit 1</w:t>
      </w:r>
      <w:r>
        <w:t>, and dive</w:t>
      </w:r>
      <w:r w:rsidR="00DE0C31">
        <w:t xml:space="preserve"> deeper into the phenomena introduced here in Unit 1.</w:t>
      </w:r>
    </w:p>
    <w:p w14:paraId="14373BAC" w14:textId="77777777" w:rsidR="00E862EB" w:rsidRDefault="00E862EB">
      <w:pPr>
        <w:ind w:left="0" w:firstLine="0"/>
      </w:pPr>
    </w:p>
    <w:p w14:paraId="25F8DE9F" w14:textId="2C3F9937" w:rsidR="00E862EB" w:rsidRPr="002A2B37" w:rsidRDefault="00DE0C31">
      <w:pPr>
        <w:pStyle w:val="Heading2"/>
        <w:rPr>
          <w:rFonts w:ascii="Arial" w:hAnsi="Arial" w:cs="Arial"/>
        </w:rPr>
      </w:pPr>
      <w:r w:rsidRPr="002A2B37">
        <w:rPr>
          <w:rFonts w:ascii="Arial" w:hAnsi="Arial" w:cs="Arial"/>
        </w:rPr>
        <w:t>Apparatus</w:t>
      </w:r>
      <w:r w:rsidR="009909B9" w:rsidRPr="002A2B37">
        <w:rPr>
          <w:rFonts w:ascii="Arial" w:hAnsi="Arial" w:cs="Arial"/>
        </w:rPr>
        <w:t xml:space="preserve"> &amp; Materials</w:t>
      </w:r>
    </w:p>
    <w:p w14:paraId="3BEECC7A" w14:textId="43ED9F0C" w:rsidR="000B635D" w:rsidRPr="009909B9" w:rsidRDefault="7E19BBF2" w:rsidP="00047878">
      <w:pPr>
        <w:ind w:firstLine="0"/>
      </w:pPr>
      <w:r w:rsidRPr="009909B9">
        <w:t xml:space="preserve">Please see the “Unit 1 </w:t>
      </w:r>
      <w:r w:rsidR="000B635D" w:rsidRPr="009909B9">
        <w:t>Observation</w:t>
      </w:r>
      <w:r w:rsidRPr="009909B9">
        <w:t xml:space="preserve"> Stations Teacher Checklist” for help choosing stations for your classroom.  We recommend that you use at least one demonstration/station for each unit that you will teach during the remainder of the school year. The goal of the stations is to try to allow students to experience and discuss </w:t>
      </w:r>
      <w:r w:rsidR="000B635D" w:rsidRPr="009909B9">
        <w:t>interactions and changes that will eventually allow students to discuss</w:t>
      </w:r>
      <w:r w:rsidRPr="009909B9">
        <w:t xml:space="preserve"> ways that energy is stored and transferred, even though they will not fully understand</w:t>
      </w:r>
      <w:r w:rsidR="000B635D" w:rsidRPr="009909B9">
        <w:t xml:space="preserve"> these concepts</w:t>
      </w:r>
      <w:r w:rsidRPr="009909B9">
        <w:t xml:space="preserve"> at this point.  </w:t>
      </w:r>
    </w:p>
    <w:p w14:paraId="7F8B5B5E" w14:textId="77777777" w:rsidR="000B635D" w:rsidRPr="009909B9" w:rsidRDefault="000B635D" w:rsidP="00047878">
      <w:pPr>
        <w:ind w:firstLine="0"/>
      </w:pPr>
    </w:p>
    <w:p w14:paraId="38E5E172" w14:textId="619F51E5" w:rsidR="000B635D" w:rsidRPr="009909B9" w:rsidRDefault="000B635D" w:rsidP="00047878">
      <w:pPr>
        <w:ind w:firstLine="0"/>
      </w:pPr>
      <w:r w:rsidRPr="009909B9">
        <w:t>Since concepts of energy will be discussed after this activity, we encourage you to select s</w:t>
      </w:r>
      <w:r w:rsidR="7E19BBF2" w:rsidRPr="009909B9">
        <w:t>tations that allow for the discussion of multiple energy storage modes and transfers.</w:t>
      </w:r>
      <w:r w:rsidRPr="009909B9">
        <w:t xml:space="preserve"> </w:t>
      </w:r>
      <w:r w:rsidR="7E19BBF2" w:rsidRPr="009909B9">
        <w:t xml:space="preserve">You will also want to consider what equipment and materials you already have available, and what you will need to purchase. </w:t>
      </w:r>
      <w:r w:rsidRPr="009909B9">
        <w:t>The electronic Unit 1 folder contains a file of Observation Stations Sheets, with directions pages for each suggested station, and a template you can use to create directions if you add your own stations.  Finally, there is a file of Observation Station Student Pages that students can use to record observations during the activity if they do not yet have their own notebooks.</w:t>
      </w:r>
    </w:p>
    <w:p w14:paraId="3815A9B7" w14:textId="559C875A" w:rsidR="000B635D" w:rsidRPr="009909B9" w:rsidRDefault="000B635D" w:rsidP="00047878">
      <w:pPr>
        <w:ind w:firstLine="0"/>
      </w:pPr>
    </w:p>
    <w:p w14:paraId="71016521" w14:textId="1A77C2F7" w:rsidR="000B635D" w:rsidRPr="009909B9" w:rsidRDefault="000B635D" w:rsidP="00047878">
      <w:pPr>
        <w:ind w:firstLine="0"/>
      </w:pPr>
      <w:r w:rsidRPr="009909B9">
        <w:t xml:space="preserve">Once you have decided on your stations, set up lab stations so that lab groups will rotate through them. Allow groups to spend ~5 minutes at each station making observations according to the directions provided at each station.  </w:t>
      </w:r>
    </w:p>
    <w:p w14:paraId="43D09233" w14:textId="77777777" w:rsidR="000B635D" w:rsidRDefault="000B635D" w:rsidP="00047878">
      <w:pPr>
        <w:pStyle w:val="Heading2"/>
        <w:ind w:left="360"/>
      </w:pPr>
    </w:p>
    <w:p w14:paraId="15F437A9" w14:textId="7D748DD8" w:rsidR="00E862EB" w:rsidRPr="002A2B37" w:rsidRDefault="009909B9">
      <w:pPr>
        <w:pStyle w:val="Heading2"/>
        <w:rPr>
          <w:rFonts w:ascii="Arial" w:hAnsi="Arial" w:cs="Arial"/>
        </w:rPr>
      </w:pPr>
      <w:r w:rsidRPr="002A2B37">
        <w:rPr>
          <w:rFonts w:ascii="Arial" w:hAnsi="Arial" w:cs="Arial"/>
        </w:rPr>
        <w:t>Pre-lab D</w:t>
      </w:r>
      <w:r w:rsidR="00DE0C31" w:rsidRPr="002A2B37">
        <w:rPr>
          <w:rFonts w:ascii="Arial" w:hAnsi="Arial" w:cs="Arial"/>
        </w:rPr>
        <w:t>iscussion</w:t>
      </w:r>
    </w:p>
    <w:p w14:paraId="550812F4" w14:textId="3A3D48B9" w:rsidR="00E862EB" w:rsidRDefault="009909B9" w:rsidP="00047878">
      <w:pPr>
        <w:spacing w:after="120"/>
        <w:ind w:firstLine="0"/>
      </w:pPr>
      <w:r>
        <w:t>At each Observation S</w:t>
      </w:r>
      <w:r w:rsidR="00DE0C31">
        <w:t xml:space="preserve">tation students will be asked to perform one or more activities and respond to the following three prompts. These stations use a variety of manipulatives. Some stations </w:t>
      </w:r>
      <w:r w:rsidR="00DE0C31">
        <w:lastRenderedPageBreak/>
        <w:t>feature common household items; others use either commercial devices or teacher-produced apparatus. The procedure at each station must be followed as directed and eye protection must be worn at all times!  Lab safety policies will be strictly enforced. Students must:</w:t>
      </w:r>
    </w:p>
    <w:p w14:paraId="0CF8AE6E" w14:textId="77777777" w:rsidR="00C70863" w:rsidRDefault="00DE0C31" w:rsidP="00047878">
      <w:pPr>
        <w:pStyle w:val="ListParagraph"/>
        <w:numPr>
          <w:ilvl w:val="0"/>
          <w:numId w:val="10"/>
        </w:numPr>
        <w:spacing w:after="120"/>
        <w:ind w:left="1080"/>
        <w:contextualSpacing w:val="0"/>
      </w:pPr>
      <w:r>
        <w:t xml:space="preserve">Describe </w:t>
      </w:r>
      <w:r w:rsidRPr="007F6757">
        <w:rPr>
          <w:b/>
        </w:rPr>
        <w:t>what they did</w:t>
      </w:r>
      <w:r>
        <w:t xml:space="preserve"> or the procedure they followed at the station from beginning to end.  They should include an accurate description of the items involved as well as actions performed. </w:t>
      </w:r>
    </w:p>
    <w:p w14:paraId="12090F96" w14:textId="77777777" w:rsidR="00C70863" w:rsidRDefault="00DE0C31" w:rsidP="00047878">
      <w:pPr>
        <w:pStyle w:val="ListParagraph"/>
        <w:numPr>
          <w:ilvl w:val="0"/>
          <w:numId w:val="10"/>
        </w:numPr>
        <w:spacing w:after="120"/>
        <w:ind w:left="1080"/>
        <w:contextualSpacing w:val="0"/>
      </w:pPr>
      <w:r>
        <w:t>Describe</w:t>
      </w:r>
      <w:r w:rsidRPr="007F6757">
        <w:rPr>
          <w:b/>
        </w:rPr>
        <w:t xml:space="preserve"> what they saw or observed</w:t>
      </w:r>
      <w:r>
        <w:t xml:space="preserve"> during this event. They should be careful not to confuse what they saw/observed with what they think is happening. Ask them to make a simple diagram of the system of interest for each station.</w:t>
      </w:r>
    </w:p>
    <w:p w14:paraId="46768A3D" w14:textId="0116CD0E" w:rsidR="00E862EB" w:rsidRDefault="7E19BBF2" w:rsidP="00047878">
      <w:pPr>
        <w:pStyle w:val="ListParagraph"/>
        <w:numPr>
          <w:ilvl w:val="0"/>
          <w:numId w:val="10"/>
        </w:numPr>
        <w:ind w:left="1080"/>
      </w:pPr>
      <w:r>
        <w:t xml:space="preserve">Describe </w:t>
      </w:r>
      <w:r w:rsidRPr="007F6757">
        <w:rPr>
          <w:b/>
        </w:rPr>
        <w:t>what changes</w:t>
      </w:r>
      <w:r>
        <w:t xml:space="preserve"> </w:t>
      </w:r>
      <w:r w:rsidR="007F6757">
        <w:t>occurred</w:t>
      </w:r>
      <w:r>
        <w:t xml:space="preserve"> in this event, from beginning to end. Based on their observations and prior knowledge, they should record whatever conclusions they can draw concerning </w:t>
      </w:r>
      <w:r w:rsidR="00DD02E7">
        <w:t xml:space="preserve">changes in the </w:t>
      </w:r>
      <w:r>
        <w:t xml:space="preserve">system </w:t>
      </w:r>
      <w:r w:rsidR="00DD02E7">
        <w:t xml:space="preserve">during </w:t>
      </w:r>
      <w:r>
        <w:t>the events at each station.</w:t>
      </w:r>
    </w:p>
    <w:p w14:paraId="52888C6A" w14:textId="77777777" w:rsidR="00DD02E7" w:rsidRDefault="00DD02E7" w:rsidP="00047878">
      <w:pPr>
        <w:ind w:left="720"/>
      </w:pPr>
    </w:p>
    <w:p w14:paraId="4CA2282A" w14:textId="7FB4B46E" w:rsidR="00E862EB" w:rsidRPr="002A2B37" w:rsidRDefault="00DE0C31">
      <w:pPr>
        <w:pStyle w:val="Heading2"/>
        <w:rPr>
          <w:rFonts w:ascii="Arial" w:hAnsi="Arial" w:cs="Arial"/>
        </w:rPr>
      </w:pPr>
      <w:r w:rsidRPr="002A2B37">
        <w:rPr>
          <w:rFonts w:ascii="Arial" w:hAnsi="Arial" w:cs="Arial"/>
        </w:rPr>
        <w:t>L</w:t>
      </w:r>
      <w:r w:rsidR="00DD02E7" w:rsidRPr="002A2B37">
        <w:rPr>
          <w:rFonts w:ascii="Arial" w:hAnsi="Arial" w:cs="Arial"/>
        </w:rPr>
        <w:t>ab Performance N</w:t>
      </w:r>
      <w:r w:rsidRPr="002A2B37">
        <w:rPr>
          <w:rFonts w:ascii="Arial" w:hAnsi="Arial" w:cs="Arial"/>
        </w:rPr>
        <w:t xml:space="preserve">otes </w:t>
      </w:r>
    </w:p>
    <w:p w14:paraId="06BAC2F6" w14:textId="121069CA" w:rsidR="00E862EB" w:rsidRDefault="7E19BBF2" w:rsidP="00047878">
      <w:pPr>
        <w:ind w:firstLine="0"/>
      </w:pPr>
      <w:r>
        <w:t>Rotating through the stations will likely take the entire lab period. Monitor student groups for safety and cleanliness as they work.</w:t>
      </w:r>
    </w:p>
    <w:p w14:paraId="02604100" w14:textId="70E61473" w:rsidR="00DD02E7" w:rsidRDefault="00DD02E7" w:rsidP="7E19BBF2">
      <w:pPr>
        <w:ind w:left="0" w:firstLine="0"/>
      </w:pPr>
    </w:p>
    <w:p w14:paraId="742EA48D" w14:textId="59314B53" w:rsidR="0071359E" w:rsidRPr="002A2B37" w:rsidRDefault="00DD02E7" w:rsidP="7E19BBF2">
      <w:pPr>
        <w:pStyle w:val="Heading2"/>
        <w:rPr>
          <w:rFonts w:ascii="Arial" w:hAnsi="Arial" w:cs="Arial"/>
        </w:rPr>
      </w:pPr>
      <w:r w:rsidRPr="002A2B37">
        <w:rPr>
          <w:rFonts w:ascii="Arial" w:hAnsi="Arial" w:cs="Arial"/>
        </w:rPr>
        <w:t>Post-lab Results Sharing</w:t>
      </w:r>
    </w:p>
    <w:p w14:paraId="727E11CE" w14:textId="70ADBD15" w:rsidR="00E862EB" w:rsidRDefault="7E19BBF2" w:rsidP="00047878">
      <w:pPr>
        <w:ind w:firstLine="0"/>
      </w:pPr>
      <w:r>
        <w:t>You may or may not choose to follow-up this exercise in making observations with a board meeting. If you do, you may wish to assign one station to each group to whiteboard. They should represent their findings, if possible in more than one way, they should be able to support their assertions about the system changes in the events with observable evidence (this might be a good time to talk about how we observe, e.g., see, hear, feel, smell, taste as well as the need to negotiate agreement with other who may have different perceptions). They should be able to clearly articulate their conclusions and any constraints that apply to them.</w:t>
      </w:r>
    </w:p>
    <w:p w14:paraId="2F28C36C" w14:textId="77777777" w:rsidR="00DD02E7" w:rsidRDefault="00DD02E7" w:rsidP="00047878">
      <w:pPr>
        <w:ind w:firstLine="0"/>
      </w:pPr>
    </w:p>
    <w:p w14:paraId="20C96E2D" w14:textId="57DE5251" w:rsidR="00E862EB" w:rsidRDefault="7E19BBF2" w:rsidP="00047878">
      <w:pPr>
        <w:ind w:firstLine="0"/>
      </w:pPr>
      <w:r>
        <w:t xml:space="preserve">If you don’t want to take the time to whiteboard these findings at this point, </w:t>
      </w:r>
      <w:r w:rsidR="00DD02E7">
        <w:t xml:space="preserve">in the next few activities </w:t>
      </w:r>
      <w:r>
        <w:t xml:space="preserve">students will draw upon the observations they made at these </w:t>
      </w:r>
      <w:r w:rsidR="00DD02E7">
        <w:t>stations</w:t>
      </w:r>
      <w:r>
        <w:t xml:space="preserve"> and develop skill</w:t>
      </w:r>
      <w:r w:rsidR="00DD02E7">
        <w:t>s</w:t>
      </w:r>
      <w:r>
        <w:t xml:space="preserve"> at representing their findings, first by making system schemas, and then by representing the each system’s energy storage modes in pie chart form. </w:t>
      </w:r>
    </w:p>
    <w:p w14:paraId="0E8B80DC" w14:textId="77777777" w:rsidR="00DD02E7" w:rsidRDefault="00DD02E7" w:rsidP="00047878">
      <w:pPr>
        <w:ind w:firstLine="0"/>
      </w:pPr>
    </w:p>
    <w:p w14:paraId="6A947C20" w14:textId="09B20C38" w:rsidR="00E862EB" w:rsidRDefault="00DE0C31" w:rsidP="00047878">
      <w:pPr>
        <w:ind w:firstLine="0"/>
      </w:pPr>
      <w:r>
        <w:t>Regardless of whether or not your students whiteboard their lab station findings, they must retain their lab notes for this lab as they will be used to complete several follow-up assignments.</w:t>
      </w:r>
    </w:p>
    <w:p w14:paraId="5D6AD847" w14:textId="77777777" w:rsidR="00E862EB" w:rsidRDefault="00E862EB" w:rsidP="00047878">
      <w:pPr>
        <w:ind w:firstLine="0"/>
      </w:pPr>
    </w:p>
    <w:p w14:paraId="66F7F0E9" w14:textId="658FCD3C" w:rsidR="00E862EB" w:rsidRPr="002A2B37" w:rsidRDefault="00DE0C31" w:rsidP="0068456B">
      <w:pPr>
        <w:spacing w:after="120"/>
        <w:rPr>
          <w:rFonts w:ascii="Arial" w:eastAsia="Helvetica Neue" w:hAnsi="Arial" w:cs="Arial"/>
          <w:sz w:val="36"/>
          <w:szCs w:val="36"/>
        </w:rPr>
      </w:pPr>
      <w:r w:rsidRPr="002A2B37">
        <w:rPr>
          <w:rFonts w:ascii="Arial" w:eastAsia="Helvetica Neue" w:hAnsi="Arial" w:cs="Arial"/>
          <w:sz w:val="36"/>
          <w:szCs w:val="36"/>
        </w:rPr>
        <w:t xml:space="preserve">2. </w:t>
      </w:r>
      <w:r w:rsidR="00DD02E7" w:rsidRPr="002A2B37">
        <w:rPr>
          <w:rFonts w:ascii="Arial" w:eastAsia="Helvetica Neue" w:hAnsi="Arial" w:cs="Arial"/>
          <w:sz w:val="36"/>
          <w:szCs w:val="36"/>
        </w:rPr>
        <w:t>Worksheet 1</w:t>
      </w:r>
      <w:r w:rsidR="0068456B" w:rsidRPr="002A2B37">
        <w:rPr>
          <w:rFonts w:ascii="Arial" w:eastAsia="Helvetica Neue" w:hAnsi="Arial" w:cs="Arial"/>
          <w:sz w:val="36"/>
          <w:szCs w:val="36"/>
        </w:rPr>
        <w:t xml:space="preserve"> &amp; Reading 1</w:t>
      </w:r>
      <w:r w:rsidR="00EF16CE" w:rsidRPr="002A2B37">
        <w:rPr>
          <w:rFonts w:ascii="Arial" w:eastAsia="Helvetica Neue" w:hAnsi="Arial" w:cs="Arial"/>
          <w:sz w:val="36"/>
          <w:szCs w:val="36"/>
        </w:rPr>
        <w:t xml:space="preserve">: </w:t>
      </w:r>
      <w:r w:rsidRPr="002A2B37">
        <w:rPr>
          <w:rFonts w:ascii="Arial" w:eastAsia="Helvetica Neue" w:hAnsi="Arial" w:cs="Arial"/>
          <w:sz w:val="36"/>
          <w:szCs w:val="36"/>
        </w:rPr>
        <w:t>Defining a “System”</w:t>
      </w:r>
    </w:p>
    <w:p w14:paraId="770CB38F" w14:textId="4D4ED5F9" w:rsidR="006443DE" w:rsidRDefault="0068456B" w:rsidP="00047878">
      <w:pPr>
        <w:pStyle w:val="Heading1"/>
        <w:ind w:firstLine="0"/>
        <w:rPr>
          <w:rFonts w:ascii="Times New Roman" w:eastAsia="Times New Roman" w:hAnsi="Times New Roman" w:cs="Times New Roman"/>
          <w:sz w:val="24"/>
          <w:szCs w:val="24"/>
        </w:rPr>
      </w:pPr>
      <w:bookmarkStart w:id="66" w:name="_vpltfzqi3soo" w:colFirst="0" w:colLast="0"/>
      <w:bookmarkEnd w:id="66"/>
      <w:r>
        <w:rPr>
          <w:rFonts w:ascii="Times New Roman" w:eastAsia="Times New Roman" w:hAnsi="Times New Roman" w:cs="Times New Roman"/>
          <w:sz w:val="24"/>
          <w:szCs w:val="24"/>
        </w:rPr>
        <w:t>The first post-lab discussion</w:t>
      </w:r>
      <w:r w:rsidR="00946538">
        <w:rPr>
          <w:rFonts w:ascii="Times New Roman" w:eastAsia="Times New Roman" w:hAnsi="Times New Roman" w:cs="Times New Roman"/>
          <w:sz w:val="24"/>
          <w:szCs w:val="24"/>
        </w:rPr>
        <w:t xml:space="preserve"> (model development)</w:t>
      </w:r>
      <w:r>
        <w:rPr>
          <w:rFonts w:ascii="Times New Roman" w:eastAsia="Times New Roman" w:hAnsi="Times New Roman" w:cs="Times New Roman"/>
          <w:sz w:val="24"/>
          <w:szCs w:val="24"/>
        </w:rPr>
        <w:t xml:space="preserve"> </w:t>
      </w:r>
      <w:r w:rsidR="00946538">
        <w:rPr>
          <w:rFonts w:ascii="Times New Roman" w:eastAsia="Times New Roman" w:hAnsi="Times New Roman" w:cs="Times New Roman"/>
          <w:sz w:val="24"/>
          <w:szCs w:val="24"/>
        </w:rPr>
        <w:t>focuses</w:t>
      </w:r>
      <w:r>
        <w:rPr>
          <w:rFonts w:ascii="Times New Roman" w:eastAsia="Times New Roman" w:hAnsi="Times New Roman" w:cs="Times New Roman"/>
          <w:sz w:val="24"/>
          <w:szCs w:val="24"/>
        </w:rPr>
        <w:t xml:space="preserve"> on defining systems.  </w:t>
      </w:r>
      <w:r w:rsidR="006443DE">
        <w:rPr>
          <w:rFonts w:ascii="Times New Roman" w:eastAsia="Times New Roman" w:hAnsi="Times New Roman" w:cs="Times New Roman"/>
          <w:sz w:val="24"/>
          <w:szCs w:val="24"/>
        </w:rPr>
        <w:t xml:space="preserve">Worksheet 1 introduces the students to defining and representing systems using the changes they observed in the Activity 1 Observation Stations. Students will work on identifying objects in the system, and representing interacting objects using </w:t>
      </w:r>
      <w:ins w:id="67" w:author="Colleen Megowan" w:date="2018-04-16T15:53:00Z">
        <w:r w:rsidR="00EB35EC">
          <w:rPr>
            <w:rFonts w:ascii="Times New Roman" w:eastAsia="Times New Roman" w:hAnsi="Times New Roman" w:cs="Times New Roman"/>
            <w:sz w:val="24"/>
            <w:szCs w:val="24"/>
          </w:rPr>
          <w:t>a</w:t>
        </w:r>
      </w:ins>
      <w:del w:id="68" w:author="Colleen Megowan" w:date="2018-04-16T15:53:00Z">
        <w:r w:rsidR="006443DE" w:rsidDel="00EB35EC">
          <w:rPr>
            <w:rFonts w:ascii="Times New Roman" w:eastAsia="Times New Roman" w:hAnsi="Times New Roman" w:cs="Times New Roman"/>
            <w:sz w:val="24"/>
            <w:szCs w:val="24"/>
          </w:rPr>
          <w:delText>a</w:delText>
        </w:r>
      </w:del>
      <w:r w:rsidR="006443DE">
        <w:rPr>
          <w:rFonts w:ascii="Times New Roman" w:eastAsia="Times New Roman" w:hAnsi="Times New Roman" w:cs="Times New Roman"/>
          <w:sz w:val="24"/>
          <w:szCs w:val="24"/>
        </w:rPr>
        <w:t xml:space="preserve"> System Schema</w:t>
      </w:r>
      <w:ins w:id="69" w:author="Colleen Megowan" w:date="2018-04-16T15:53:00Z">
        <w:r w:rsidR="00EB35EC">
          <w:rPr>
            <w:rFonts w:ascii="Times New Roman" w:eastAsia="Times New Roman" w:hAnsi="Times New Roman" w:cs="Times New Roman"/>
            <w:sz w:val="24"/>
            <w:szCs w:val="24"/>
          </w:rPr>
          <w:t xml:space="preserve"> and </w:t>
        </w:r>
      </w:ins>
      <w:ins w:id="70" w:author="Colleen Megowan" w:date="2018-04-16T16:00:00Z">
        <w:r w:rsidR="007744B0">
          <w:rPr>
            <w:rFonts w:ascii="Times New Roman" w:eastAsia="Times New Roman" w:hAnsi="Times New Roman" w:cs="Times New Roman"/>
            <w:sz w:val="24"/>
            <w:szCs w:val="24"/>
          </w:rPr>
          <w:t>S</w:t>
        </w:r>
      </w:ins>
      <w:ins w:id="71" w:author="Colleen Megowan" w:date="2018-04-16T15:53:00Z">
        <w:r w:rsidR="00EB35EC">
          <w:rPr>
            <w:rFonts w:ascii="Times New Roman" w:eastAsia="Times New Roman" w:hAnsi="Times New Roman" w:cs="Times New Roman"/>
            <w:sz w:val="24"/>
            <w:szCs w:val="24"/>
          </w:rPr>
          <w:t xml:space="preserve">tate </w:t>
        </w:r>
      </w:ins>
      <w:ins w:id="72" w:author="Colleen Megowan" w:date="2018-04-16T16:00:00Z">
        <w:r w:rsidR="007744B0">
          <w:rPr>
            <w:rFonts w:ascii="Times New Roman" w:eastAsia="Times New Roman" w:hAnsi="Times New Roman" w:cs="Times New Roman"/>
            <w:sz w:val="24"/>
            <w:szCs w:val="24"/>
          </w:rPr>
          <w:t>D</w:t>
        </w:r>
      </w:ins>
      <w:ins w:id="73" w:author="Colleen Megowan" w:date="2018-04-16T15:53:00Z">
        <w:r w:rsidR="00EB35EC">
          <w:rPr>
            <w:rFonts w:ascii="Times New Roman" w:eastAsia="Times New Roman" w:hAnsi="Times New Roman" w:cs="Times New Roman"/>
            <w:sz w:val="24"/>
            <w:szCs w:val="24"/>
          </w:rPr>
          <w:t>iagrams</w:t>
        </w:r>
      </w:ins>
      <w:r w:rsidR="006443DE">
        <w:rPr>
          <w:rFonts w:ascii="Times New Roman" w:eastAsia="Times New Roman" w:hAnsi="Times New Roman" w:cs="Times New Roman"/>
          <w:sz w:val="24"/>
          <w:szCs w:val="24"/>
        </w:rPr>
        <w:t xml:space="preserve">. </w:t>
      </w:r>
      <w:ins w:id="74" w:author="Colleen Megowan" w:date="2018-04-16T15:56:00Z">
        <w:r w:rsidR="00EB35EC">
          <w:rPr>
            <w:rFonts w:ascii="Times New Roman" w:eastAsia="Times New Roman" w:hAnsi="Times New Roman" w:cs="Times New Roman"/>
            <w:sz w:val="24"/>
            <w:szCs w:val="24"/>
          </w:rPr>
          <w:t>If they do not</w:t>
        </w:r>
      </w:ins>
      <w:ins w:id="75" w:author="Colleen Megowan" w:date="2018-04-16T15:57:00Z">
        <w:r w:rsidR="00EB35EC">
          <w:rPr>
            <w:rFonts w:ascii="Times New Roman" w:eastAsia="Times New Roman" w:hAnsi="Times New Roman" w:cs="Times New Roman"/>
            <w:sz w:val="24"/>
            <w:szCs w:val="24"/>
          </w:rPr>
          <w:t xml:space="preserve"> do the reading before they do the worksheet, let them know that the system schema is a simple diagram that shows how the o</w:t>
        </w:r>
      </w:ins>
      <w:ins w:id="76" w:author="Colleen Megowan" w:date="2018-04-16T16:00:00Z">
        <w:r w:rsidR="007744B0">
          <w:rPr>
            <w:rFonts w:ascii="Times New Roman" w:eastAsia="Times New Roman" w:hAnsi="Times New Roman" w:cs="Times New Roman"/>
            <w:sz w:val="24"/>
            <w:szCs w:val="24"/>
          </w:rPr>
          <w:t>b</w:t>
        </w:r>
      </w:ins>
      <w:ins w:id="77" w:author="Colleen Megowan" w:date="2018-04-16T15:57:00Z">
        <w:r w:rsidR="00EB35EC">
          <w:rPr>
            <w:rFonts w:ascii="Times New Roman" w:eastAsia="Times New Roman" w:hAnsi="Times New Roman" w:cs="Times New Roman"/>
            <w:sz w:val="24"/>
            <w:szCs w:val="24"/>
          </w:rPr>
          <w:t>jects in the system int</w:t>
        </w:r>
        <w:r w:rsidR="007744B0">
          <w:rPr>
            <w:rFonts w:ascii="Times New Roman" w:eastAsia="Times New Roman" w:hAnsi="Times New Roman" w:cs="Times New Roman"/>
            <w:sz w:val="24"/>
            <w:szCs w:val="24"/>
          </w:rPr>
          <w:t>eract with each other, and the State D</w:t>
        </w:r>
        <w:r w:rsidR="00EB35EC">
          <w:rPr>
            <w:rFonts w:ascii="Times New Roman" w:eastAsia="Times New Roman" w:hAnsi="Times New Roman" w:cs="Times New Roman"/>
            <w:sz w:val="24"/>
            <w:szCs w:val="24"/>
          </w:rPr>
          <w:t>iagrams are “before” and “after”</w:t>
        </w:r>
      </w:ins>
      <w:ins w:id="78" w:author="Colleen Megowan" w:date="2018-04-16T15:58:00Z">
        <w:r w:rsidR="00EB35EC">
          <w:rPr>
            <w:rFonts w:ascii="Times New Roman" w:eastAsia="Times New Roman" w:hAnsi="Times New Roman" w:cs="Times New Roman"/>
            <w:sz w:val="24"/>
            <w:szCs w:val="24"/>
          </w:rPr>
          <w:t xml:space="preserve"> diagrams of the configuration of objects in the system.</w:t>
        </w:r>
      </w:ins>
      <w:ins w:id="79" w:author="Colleen Megowan" w:date="2018-04-16T15:59:00Z">
        <w:r w:rsidR="007744B0">
          <w:rPr>
            <w:rFonts w:ascii="Times New Roman" w:eastAsia="Times New Roman" w:hAnsi="Times New Roman" w:cs="Times New Roman"/>
            <w:sz w:val="24"/>
            <w:szCs w:val="24"/>
          </w:rPr>
          <w:t xml:space="preserve"> Note that there needs to be observable change in position of elements within their system in order for State Diagrams to be useful</w:t>
        </w:r>
      </w:ins>
      <w:ins w:id="80" w:author="Colleen Megowan" w:date="2018-04-16T16:00:00Z">
        <w:r w:rsidR="007744B0">
          <w:rPr>
            <w:rFonts w:ascii="Times New Roman" w:eastAsia="Times New Roman" w:hAnsi="Times New Roman" w:cs="Times New Roman"/>
            <w:sz w:val="24"/>
            <w:szCs w:val="24"/>
          </w:rPr>
          <w:t xml:space="preserve"> in analyzing change</w:t>
        </w:r>
      </w:ins>
      <w:ins w:id="81" w:author="Colleen Megowan" w:date="2018-04-16T15:59:00Z">
        <w:r w:rsidR="007744B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If you do the worksheet before the reading, you will want to work through one of the stations with the students (soliciting their feedback and following their lead of course).  As students work on analyzing the remaining stations, e</w:t>
      </w:r>
      <w:r w:rsidR="006443DE">
        <w:rPr>
          <w:rFonts w:ascii="Times New Roman" w:eastAsia="Times New Roman" w:hAnsi="Times New Roman" w:cs="Times New Roman"/>
          <w:sz w:val="24"/>
          <w:szCs w:val="24"/>
        </w:rPr>
        <w:t xml:space="preserve">ncourage </w:t>
      </w:r>
      <w:r>
        <w:rPr>
          <w:rFonts w:ascii="Times New Roman" w:eastAsia="Times New Roman" w:hAnsi="Times New Roman" w:cs="Times New Roman"/>
          <w:sz w:val="24"/>
          <w:szCs w:val="24"/>
        </w:rPr>
        <w:t>them</w:t>
      </w:r>
      <w:r w:rsidR="006443DE">
        <w:rPr>
          <w:rFonts w:ascii="Times New Roman" w:eastAsia="Times New Roman" w:hAnsi="Times New Roman" w:cs="Times New Roman"/>
          <w:sz w:val="24"/>
          <w:szCs w:val="24"/>
        </w:rPr>
        <w:t xml:space="preserve"> to </w:t>
      </w:r>
      <w:r w:rsidR="006443DE">
        <w:rPr>
          <w:rFonts w:ascii="Times New Roman" w:eastAsia="Times New Roman" w:hAnsi="Times New Roman" w:cs="Times New Roman"/>
          <w:sz w:val="24"/>
          <w:szCs w:val="24"/>
        </w:rPr>
        <w:lastRenderedPageBreak/>
        <w:t>regularly use their observations from the Activity 1 Observation Stations to help them.</w:t>
      </w:r>
    </w:p>
    <w:p w14:paraId="3D5162CB" w14:textId="77777777" w:rsidR="006443DE" w:rsidRPr="00EF16CE" w:rsidRDefault="006443DE" w:rsidP="00047878">
      <w:pPr>
        <w:ind w:left="720"/>
      </w:pPr>
    </w:p>
    <w:p w14:paraId="7647EAAC" w14:textId="17763DE8" w:rsidR="006443DE" w:rsidRDefault="0068456B"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Whiteboard S</w:t>
      </w:r>
      <w:r w:rsidR="006443DE">
        <w:rPr>
          <w:rFonts w:ascii="Times New Roman" w:eastAsia="Times New Roman" w:hAnsi="Times New Roman" w:cs="Times New Roman"/>
          <w:sz w:val="24"/>
          <w:szCs w:val="24"/>
        </w:rPr>
        <w:t>ession for this worksheet, try to encourage the students verbalize how or why they are choosing to represent objects and interactions in their System Schemas. T</w:t>
      </w:r>
      <w:r w:rsidR="006443DE" w:rsidRPr="007F7C14">
        <w:rPr>
          <w:rFonts w:ascii="Times New Roman" w:eastAsia="Times New Roman" w:hAnsi="Times New Roman" w:cs="Times New Roman"/>
          <w:sz w:val="24"/>
          <w:szCs w:val="24"/>
        </w:rPr>
        <w:t xml:space="preserve">ry to encourage the students verbalize how or why they are choosing to represent </w:t>
      </w:r>
      <w:r>
        <w:rPr>
          <w:rFonts w:ascii="Times New Roman" w:eastAsia="Times New Roman" w:hAnsi="Times New Roman" w:cs="Times New Roman"/>
          <w:sz w:val="24"/>
          <w:szCs w:val="24"/>
        </w:rPr>
        <w:t>objects as part of the system, the surroundings, and how/what objects interact.</w:t>
      </w:r>
      <w:r w:rsidR="006443DE" w:rsidRPr="007F7C14">
        <w:rPr>
          <w:rFonts w:ascii="Times New Roman" w:eastAsia="Times New Roman" w:hAnsi="Times New Roman" w:cs="Times New Roman"/>
          <w:sz w:val="24"/>
          <w:szCs w:val="24"/>
        </w:rPr>
        <w:t xml:space="preserve">  </w:t>
      </w:r>
      <w:r w:rsidR="006443DE">
        <w:rPr>
          <w:rFonts w:ascii="Times New Roman" w:eastAsia="Times New Roman" w:hAnsi="Times New Roman" w:cs="Times New Roman"/>
          <w:sz w:val="24"/>
          <w:szCs w:val="24"/>
        </w:rPr>
        <w:t xml:space="preserve"> </w:t>
      </w:r>
    </w:p>
    <w:p w14:paraId="4002BC06" w14:textId="77777777" w:rsidR="006443DE" w:rsidRDefault="006443DE" w:rsidP="00047878">
      <w:pPr>
        <w:pStyle w:val="Heading1"/>
        <w:ind w:firstLine="0"/>
        <w:rPr>
          <w:rFonts w:ascii="Times New Roman" w:eastAsia="Times New Roman" w:hAnsi="Times New Roman" w:cs="Times New Roman"/>
          <w:sz w:val="24"/>
          <w:szCs w:val="24"/>
        </w:rPr>
      </w:pPr>
    </w:p>
    <w:p w14:paraId="43F40F9E" w14:textId="5EAA437D" w:rsidR="006443DE" w:rsidRDefault="006443DE"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don’t expect perfect System Schemas </w:t>
      </w:r>
      <w:ins w:id="82" w:author="Colleen Megowan" w:date="2018-04-16T15:54:00Z">
        <w:r w:rsidR="00EB35EC">
          <w:rPr>
            <w:rFonts w:ascii="Times New Roman" w:eastAsia="Times New Roman" w:hAnsi="Times New Roman" w:cs="Times New Roman"/>
            <w:sz w:val="24"/>
            <w:szCs w:val="24"/>
          </w:rPr>
          <w:t xml:space="preserve">and </w:t>
        </w:r>
      </w:ins>
      <w:ins w:id="83" w:author="Colleen Megowan" w:date="2018-04-16T16:01:00Z">
        <w:r w:rsidR="007744B0">
          <w:rPr>
            <w:rFonts w:ascii="Times New Roman" w:eastAsia="Times New Roman" w:hAnsi="Times New Roman" w:cs="Times New Roman"/>
            <w:sz w:val="24"/>
            <w:szCs w:val="24"/>
          </w:rPr>
          <w:t>S</w:t>
        </w:r>
      </w:ins>
      <w:ins w:id="84" w:author="Colleen Megowan" w:date="2018-04-16T15:54:00Z">
        <w:r w:rsidR="00EB35EC">
          <w:rPr>
            <w:rFonts w:ascii="Times New Roman" w:eastAsia="Times New Roman" w:hAnsi="Times New Roman" w:cs="Times New Roman"/>
            <w:sz w:val="24"/>
            <w:szCs w:val="24"/>
          </w:rPr>
          <w:t>tate</w:t>
        </w:r>
        <w:r w:rsidR="007744B0">
          <w:rPr>
            <w:rFonts w:ascii="Times New Roman" w:eastAsia="Times New Roman" w:hAnsi="Times New Roman" w:cs="Times New Roman"/>
            <w:sz w:val="24"/>
            <w:szCs w:val="24"/>
          </w:rPr>
          <w:t xml:space="preserve"> D</w:t>
        </w:r>
        <w:r w:rsidR="00EB35EC">
          <w:rPr>
            <w:rFonts w:ascii="Times New Roman" w:eastAsia="Times New Roman" w:hAnsi="Times New Roman" w:cs="Times New Roman"/>
            <w:sz w:val="24"/>
            <w:szCs w:val="24"/>
          </w:rPr>
          <w:t xml:space="preserve">iagrams </w:t>
        </w:r>
      </w:ins>
      <w:r>
        <w:rPr>
          <w:rFonts w:ascii="Times New Roman" w:eastAsia="Times New Roman" w:hAnsi="Times New Roman" w:cs="Times New Roman"/>
          <w:sz w:val="24"/>
          <w:szCs w:val="24"/>
        </w:rPr>
        <w:t>from students</w:t>
      </w:r>
      <w:ins w:id="85" w:author="Colleen Megowan" w:date="2018-04-16T16:01:00Z">
        <w:r w:rsidR="007744B0">
          <w:rPr>
            <w:rFonts w:ascii="Times New Roman" w:eastAsia="Times New Roman" w:hAnsi="Times New Roman" w:cs="Times New Roman"/>
            <w:sz w:val="24"/>
            <w:szCs w:val="24"/>
          </w:rPr>
          <w:t xml:space="preserve"> at this early stage</w:t>
        </w:r>
      </w:ins>
      <w:r>
        <w:rPr>
          <w:rFonts w:ascii="Times New Roman" w:eastAsia="Times New Roman" w:hAnsi="Times New Roman" w:cs="Times New Roman"/>
          <w:sz w:val="24"/>
          <w:szCs w:val="24"/>
        </w:rPr>
        <w:t xml:space="preserve">.  Instead, use their likely imperfect representations to get the discussion started!  The goal in the early stages of the school year is for these young students to start engaging in scientific dialogue and discourse, supporting their representations and trying to understand the representations of others.  As a teacher, try to continue developing your skills of asking probing questions of students, and then deeply </w:t>
      </w:r>
      <w:r>
        <w:rPr>
          <w:rFonts w:ascii="Times New Roman" w:eastAsia="Times New Roman" w:hAnsi="Times New Roman" w:cs="Times New Roman"/>
          <w:i/>
          <w:sz w:val="24"/>
          <w:szCs w:val="24"/>
        </w:rPr>
        <w:t xml:space="preserve">listening </w:t>
      </w:r>
      <w:r>
        <w:rPr>
          <w:rFonts w:ascii="Times New Roman" w:eastAsia="Times New Roman" w:hAnsi="Times New Roman" w:cs="Times New Roman"/>
          <w:sz w:val="24"/>
          <w:szCs w:val="24"/>
        </w:rPr>
        <w:t xml:space="preserve">to their responses.  This will help you understand their thinking and guide the discussion with further questions.  The discussion doesn’t need to lead to a perfect understanding, just an improved one based </w:t>
      </w:r>
      <w:r w:rsidR="0068456B">
        <w:rPr>
          <w:rFonts w:ascii="Times New Roman" w:eastAsia="Times New Roman" w:hAnsi="Times New Roman" w:cs="Times New Roman"/>
          <w:sz w:val="24"/>
          <w:szCs w:val="24"/>
        </w:rPr>
        <w:t>on their observations and data.</w:t>
      </w:r>
    </w:p>
    <w:p w14:paraId="5EB5610D" w14:textId="6AB210A2" w:rsidR="0068456B" w:rsidRDefault="0068456B" w:rsidP="00047878">
      <w:pPr>
        <w:ind w:left="720"/>
      </w:pPr>
    </w:p>
    <w:p w14:paraId="4C35157B" w14:textId="3D480BEA" w:rsidR="00946538" w:rsidRPr="00946538" w:rsidRDefault="00946538" w:rsidP="00047878">
      <w:pPr>
        <w:ind w:left="720"/>
        <w:rPr>
          <w:rFonts w:eastAsia="Helvetica Neue"/>
          <w:b/>
        </w:rPr>
      </w:pPr>
      <w:r w:rsidRPr="00946538">
        <w:rPr>
          <w:rFonts w:eastAsia="Helvetica Neue"/>
          <w:b/>
        </w:rPr>
        <w:t>Reading 1: Defining a “System”</w:t>
      </w:r>
    </w:p>
    <w:p w14:paraId="39D46522" w14:textId="1D0A5291" w:rsidR="0068456B" w:rsidRDefault="0068456B" w:rsidP="00047878">
      <w:pPr>
        <w:ind w:firstLine="0"/>
      </w:pPr>
      <w:r>
        <w:t xml:space="preserve">Reading 1 may be given before or after worksheet 1 depending upon whether or not the teacher wishes to introduce these representations in class and have students read about them afterward (recommended), or complete the reading first and then attempt to employ them in class while working on the Worksheet 1 problems. </w:t>
      </w:r>
    </w:p>
    <w:p w14:paraId="1CAC5B56" w14:textId="06CF2DA2" w:rsidR="00E862EB" w:rsidRDefault="00E862EB" w:rsidP="00047878">
      <w:pPr>
        <w:pStyle w:val="Heading1"/>
        <w:ind w:firstLine="0"/>
        <w:rPr>
          <w:rFonts w:ascii="Times New Roman" w:eastAsia="Times New Roman" w:hAnsi="Times New Roman" w:cs="Times New Roman"/>
          <w:sz w:val="24"/>
          <w:szCs w:val="24"/>
        </w:rPr>
      </w:pPr>
    </w:p>
    <w:p w14:paraId="1B38C38B" w14:textId="30D67664" w:rsidR="00E862EB" w:rsidRPr="0068456B" w:rsidRDefault="65AB2C2A" w:rsidP="00047878">
      <w:pPr>
        <w:ind w:firstLine="0"/>
        <w:rPr>
          <w:i/>
          <w:iCs/>
        </w:rPr>
      </w:pPr>
      <w:r w:rsidRPr="0068456B">
        <w:rPr>
          <w:i/>
          <w:iCs/>
        </w:rPr>
        <w:t>Additional Note on Readability Statistics (taken using Microsoft Word):</w:t>
      </w:r>
    </w:p>
    <w:p w14:paraId="4EAF0992" w14:textId="47A0DD06" w:rsidR="007F7C14" w:rsidRPr="0068456B" w:rsidRDefault="075FFB26" w:rsidP="075FFB26">
      <w:pPr>
        <w:pStyle w:val="ListParagraph"/>
        <w:numPr>
          <w:ilvl w:val="0"/>
          <w:numId w:val="16"/>
        </w:numPr>
        <w:ind w:left="1800"/>
        <w:rPr>
          <w:i/>
          <w:iCs/>
        </w:rPr>
      </w:pPr>
      <w:r w:rsidRPr="075FFB26">
        <w:rPr>
          <w:i/>
          <w:iCs/>
        </w:rPr>
        <w:t>Flesch-Kincaid Grade Level: 8.3</w:t>
      </w:r>
    </w:p>
    <w:p w14:paraId="356822D4" w14:textId="77777777" w:rsidR="00E862EB" w:rsidRDefault="00E862EB">
      <w:pPr>
        <w:ind w:left="0" w:firstLine="0"/>
      </w:pPr>
    </w:p>
    <w:p w14:paraId="770CE8F8" w14:textId="2E8EABC0" w:rsidR="00E862EB" w:rsidRPr="002A2B37" w:rsidRDefault="00DE0C31" w:rsidP="0068456B">
      <w:pPr>
        <w:spacing w:after="120"/>
        <w:rPr>
          <w:rFonts w:ascii="Arial" w:eastAsia="Helvetica Neue" w:hAnsi="Arial" w:cs="Arial"/>
          <w:sz w:val="34"/>
          <w:szCs w:val="36"/>
        </w:rPr>
      </w:pPr>
      <w:r w:rsidRPr="002A2B37">
        <w:rPr>
          <w:rFonts w:ascii="Arial" w:eastAsia="Helvetica Neue" w:hAnsi="Arial" w:cs="Arial"/>
          <w:sz w:val="36"/>
          <w:szCs w:val="36"/>
        </w:rPr>
        <w:t xml:space="preserve">3. Worksheet </w:t>
      </w:r>
      <w:r w:rsidR="003E4D19" w:rsidRPr="002A2B37">
        <w:rPr>
          <w:rFonts w:ascii="Arial" w:eastAsia="Helvetica Neue" w:hAnsi="Arial" w:cs="Arial"/>
          <w:sz w:val="36"/>
          <w:szCs w:val="36"/>
        </w:rPr>
        <w:t>2 and Reading 2</w:t>
      </w:r>
      <w:r w:rsidRPr="002A2B37">
        <w:rPr>
          <w:rFonts w:ascii="Arial" w:eastAsia="Helvetica Neue" w:hAnsi="Arial" w:cs="Arial"/>
          <w:sz w:val="36"/>
          <w:szCs w:val="36"/>
        </w:rPr>
        <w:t xml:space="preserve">: </w:t>
      </w:r>
      <w:r w:rsidR="006C74D1" w:rsidRPr="002A2B37">
        <w:rPr>
          <w:rFonts w:ascii="Arial" w:eastAsia="Helvetica Neue" w:hAnsi="Arial" w:cs="Arial"/>
          <w:sz w:val="34"/>
          <w:szCs w:val="36"/>
        </w:rPr>
        <w:t xml:space="preserve">Defining and Representing </w:t>
      </w:r>
      <w:r w:rsidR="003E4D19" w:rsidRPr="002A2B37">
        <w:rPr>
          <w:rFonts w:ascii="Arial" w:eastAsia="Helvetica Neue" w:hAnsi="Arial" w:cs="Arial"/>
          <w:sz w:val="34"/>
          <w:szCs w:val="36"/>
        </w:rPr>
        <w:t>“</w:t>
      </w:r>
      <w:r w:rsidR="006C74D1" w:rsidRPr="002A2B37">
        <w:rPr>
          <w:rFonts w:ascii="Arial" w:eastAsia="Helvetica Neue" w:hAnsi="Arial" w:cs="Arial"/>
          <w:sz w:val="34"/>
          <w:szCs w:val="36"/>
        </w:rPr>
        <w:t>Energy</w:t>
      </w:r>
      <w:r w:rsidR="003E4D19" w:rsidRPr="002A2B37">
        <w:rPr>
          <w:rFonts w:ascii="Arial" w:eastAsia="Helvetica Neue" w:hAnsi="Arial" w:cs="Arial"/>
          <w:sz w:val="34"/>
          <w:szCs w:val="36"/>
        </w:rPr>
        <w:t>”</w:t>
      </w:r>
      <w:r w:rsidR="006C74D1" w:rsidRPr="002A2B37">
        <w:rPr>
          <w:rFonts w:ascii="Arial" w:eastAsia="Helvetica Neue" w:hAnsi="Arial" w:cs="Arial"/>
          <w:sz w:val="34"/>
          <w:szCs w:val="36"/>
        </w:rPr>
        <w:t xml:space="preserve"> (</w:t>
      </w:r>
      <w:r w:rsidRPr="002A2B37">
        <w:rPr>
          <w:rFonts w:ascii="Arial" w:eastAsia="Helvetica Neue" w:hAnsi="Arial" w:cs="Arial"/>
          <w:sz w:val="34"/>
          <w:szCs w:val="36"/>
        </w:rPr>
        <w:t>Energy Pie Charts</w:t>
      </w:r>
      <w:r w:rsidR="006C74D1" w:rsidRPr="002A2B37">
        <w:rPr>
          <w:rFonts w:ascii="Arial" w:eastAsia="Helvetica Neue" w:hAnsi="Arial" w:cs="Arial"/>
          <w:sz w:val="34"/>
          <w:szCs w:val="36"/>
        </w:rPr>
        <w:t>)</w:t>
      </w:r>
    </w:p>
    <w:p w14:paraId="5D01431F" w14:textId="2E708FC5" w:rsidR="0068456B" w:rsidRPr="00B2139F" w:rsidRDefault="0068456B" w:rsidP="00047878">
      <w:pPr>
        <w:pStyle w:val="Heading1"/>
        <w:ind w:firstLine="0"/>
        <w:rPr>
          <w:rFonts w:ascii="Times New Roman" w:hAnsi="Times New Roman" w:cs="Times New Roman"/>
          <w:sz w:val="24"/>
          <w:szCs w:val="24"/>
        </w:rPr>
      </w:pPr>
      <w:r w:rsidRPr="00B2139F">
        <w:rPr>
          <w:rFonts w:ascii="Times New Roman" w:eastAsia="Times New Roman" w:hAnsi="Times New Roman" w:cs="Times New Roman"/>
          <w:sz w:val="24"/>
          <w:szCs w:val="24"/>
        </w:rPr>
        <w:t xml:space="preserve">The second post-lab discussion </w:t>
      </w:r>
      <w:r w:rsidR="00946538">
        <w:rPr>
          <w:rFonts w:ascii="Times New Roman" w:eastAsia="Times New Roman" w:hAnsi="Times New Roman" w:cs="Times New Roman"/>
          <w:sz w:val="24"/>
          <w:szCs w:val="24"/>
        </w:rPr>
        <w:t xml:space="preserve">(model development) </w:t>
      </w:r>
      <w:r w:rsidRPr="00B2139F">
        <w:rPr>
          <w:rFonts w:ascii="Times New Roman" w:eastAsia="Times New Roman" w:hAnsi="Times New Roman" w:cs="Times New Roman"/>
          <w:sz w:val="24"/>
          <w:szCs w:val="24"/>
        </w:rPr>
        <w:t xml:space="preserve">focuses on developing an operational definition of the term “energy” and then </w:t>
      </w:r>
      <w:ins w:id="86" w:author="Colleen Megowan" w:date="2018-04-16T16:02:00Z">
        <w:r w:rsidR="007744B0">
          <w:rPr>
            <w:rFonts w:ascii="Times New Roman" w:eastAsia="Times New Roman" w:hAnsi="Times New Roman" w:cs="Times New Roman"/>
            <w:sz w:val="24"/>
            <w:szCs w:val="24"/>
          </w:rPr>
          <w:t>introduc</w:t>
        </w:r>
      </w:ins>
      <w:del w:id="87" w:author="Colleen Megowan" w:date="2018-04-16T16:02:00Z">
        <w:r w:rsidR="00946538" w:rsidDel="007744B0">
          <w:rPr>
            <w:rFonts w:ascii="Times New Roman" w:eastAsia="Times New Roman" w:hAnsi="Times New Roman" w:cs="Times New Roman"/>
            <w:sz w:val="24"/>
            <w:szCs w:val="24"/>
          </w:rPr>
          <w:delText>us</w:delText>
        </w:r>
      </w:del>
      <w:r w:rsidR="00946538">
        <w:rPr>
          <w:rFonts w:ascii="Times New Roman" w:eastAsia="Times New Roman" w:hAnsi="Times New Roman" w:cs="Times New Roman"/>
          <w:sz w:val="24"/>
          <w:szCs w:val="24"/>
        </w:rPr>
        <w:t>ing</w:t>
      </w:r>
      <w:r w:rsidRPr="00B2139F">
        <w:rPr>
          <w:rFonts w:ascii="Times New Roman" w:eastAsia="Times New Roman" w:hAnsi="Times New Roman" w:cs="Times New Roman"/>
          <w:sz w:val="24"/>
          <w:szCs w:val="24"/>
        </w:rPr>
        <w:t xml:space="preserve"> a representational tool for energy storage: the Energy Pie Chart.</w:t>
      </w:r>
      <w:r w:rsidR="00B2139F" w:rsidRPr="00B2139F">
        <w:rPr>
          <w:rFonts w:ascii="Times New Roman" w:eastAsia="Times New Roman" w:hAnsi="Times New Roman" w:cs="Times New Roman"/>
          <w:sz w:val="24"/>
          <w:szCs w:val="24"/>
        </w:rPr>
        <w:t xml:space="preserve"> </w:t>
      </w:r>
      <w:r w:rsidRPr="00B2139F">
        <w:rPr>
          <w:rFonts w:ascii="Times New Roman" w:hAnsi="Times New Roman" w:cs="Times New Roman"/>
          <w:sz w:val="24"/>
          <w:szCs w:val="24"/>
        </w:rPr>
        <w:t xml:space="preserve">You may wish to start this discussion as a class, asking student groups to discuss </w:t>
      </w:r>
      <w:r w:rsidR="006C74D1" w:rsidRPr="00B2139F">
        <w:rPr>
          <w:rFonts w:ascii="Times New Roman" w:hAnsi="Times New Roman" w:cs="Times New Roman"/>
          <w:sz w:val="24"/>
          <w:szCs w:val="24"/>
        </w:rPr>
        <w:t>“change” and what causes “change.” The goal of this discussion is to help students recognize that systems undergoing change involve interactions that change their initial state to some other state.  This ability to change is what we often refer to as “energy.” An operational definition for energy early in this stage is “the ability to cause a change.”  Energy then, is not a thing itself, but a property of the objects in a system.  The changes in the Observation Station</w:t>
      </w:r>
      <w:ins w:id="88" w:author="Colleen Megowan" w:date="2018-04-16T16:03:00Z">
        <w:r w:rsidR="007744B0">
          <w:rPr>
            <w:rFonts w:ascii="Times New Roman" w:hAnsi="Times New Roman" w:cs="Times New Roman"/>
            <w:sz w:val="24"/>
            <w:szCs w:val="24"/>
          </w:rPr>
          <w:t>s</w:t>
        </w:r>
      </w:ins>
      <w:r w:rsidR="006C74D1" w:rsidRPr="00B2139F">
        <w:rPr>
          <w:rFonts w:ascii="Times New Roman" w:hAnsi="Times New Roman" w:cs="Times New Roman"/>
          <w:sz w:val="24"/>
          <w:szCs w:val="24"/>
        </w:rPr>
        <w:t xml:space="preserve"> can now all be viewed through the lens of changes in </w:t>
      </w:r>
      <w:r w:rsidR="006C74D1" w:rsidRPr="00B2139F">
        <w:rPr>
          <w:rFonts w:ascii="Times New Roman" w:hAnsi="Times New Roman" w:cs="Times New Roman"/>
          <w:i/>
          <w:sz w:val="24"/>
          <w:szCs w:val="24"/>
        </w:rPr>
        <w:t>energy</w:t>
      </w:r>
      <w:r w:rsidR="006C74D1" w:rsidRPr="00B2139F">
        <w:rPr>
          <w:rFonts w:ascii="Times New Roman" w:hAnsi="Times New Roman" w:cs="Times New Roman"/>
          <w:sz w:val="24"/>
          <w:szCs w:val="24"/>
        </w:rPr>
        <w:t>.</w:t>
      </w:r>
    </w:p>
    <w:p w14:paraId="69B5B83A" w14:textId="77777777" w:rsidR="006C74D1" w:rsidRPr="0068456B" w:rsidRDefault="006C74D1" w:rsidP="00047878">
      <w:pPr>
        <w:ind w:firstLine="0"/>
      </w:pPr>
    </w:p>
    <w:p w14:paraId="36F59F5C" w14:textId="77777777" w:rsidR="00B55AEF" w:rsidRDefault="075FFB26" w:rsidP="075FFB26">
      <w:pPr>
        <w:pStyle w:val="Heading1"/>
        <w:ind w:firstLine="0"/>
        <w:rPr>
          <w:ins w:id="89" w:author="Colleen Megowan" w:date="2018-04-21T10:54:00Z"/>
          <w:rFonts w:ascii="Times New Roman" w:eastAsia="Times New Roman" w:hAnsi="Times New Roman" w:cs="Times New Roman"/>
          <w:sz w:val="24"/>
          <w:szCs w:val="24"/>
        </w:rPr>
      </w:pPr>
      <w:r w:rsidRPr="075FFB26">
        <w:rPr>
          <w:rFonts w:ascii="Times New Roman" w:eastAsia="Times New Roman" w:hAnsi="Times New Roman" w:cs="Times New Roman"/>
          <w:sz w:val="24"/>
          <w:szCs w:val="24"/>
        </w:rPr>
        <w:t>After this discussion, distribute Worksheet 2.  Worksheet 2 introduces the students to representing energy storage during the changes they observed in the Activity 1- Observation Stations. Students will work together to identify the changes they observe in the systems, representing their ideas using Pie Charts</w:t>
      </w:r>
      <w:ins w:id="90" w:author="Colleen Megowan" w:date="2018-04-21T10:52:00Z">
        <w:r w:rsidR="00B55AEF">
          <w:rPr>
            <w:rFonts w:ascii="Times New Roman" w:eastAsia="Times New Roman" w:hAnsi="Times New Roman" w:cs="Times New Roman"/>
            <w:sz w:val="24"/>
            <w:szCs w:val="24"/>
          </w:rPr>
          <w:t xml:space="preserve">. </w:t>
        </w:r>
      </w:ins>
    </w:p>
    <w:p w14:paraId="02E2F02B" w14:textId="77777777" w:rsidR="00B55AEF" w:rsidRDefault="00B55AEF" w:rsidP="075FFB26">
      <w:pPr>
        <w:pStyle w:val="Heading1"/>
        <w:ind w:firstLine="0"/>
        <w:rPr>
          <w:ins w:id="91" w:author="Colleen Megowan" w:date="2018-04-21T10:54:00Z"/>
          <w:rFonts w:ascii="Times New Roman" w:eastAsia="Times New Roman" w:hAnsi="Times New Roman" w:cs="Times New Roman"/>
          <w:sz w:val="24"/>
          <w:szCs w:val="24"/>
        </w:rPr>
      </w:pPr>
    </w:p>
    <w:p w14:paraId="185C3AD2" w14:textId="7360E1D0" w:rsidR="00B55AEF" w:rsidRDefault="00B55AEF" w:rsidP="075FFB26">
      <w:pPr>
        <w:pStyle w:val="Heading1"/>
        <w:ind w:firstLine="0"/>
        <w:rPr>
          <w:ins w:id="92" w:author="Colleen Megowan" w:date="2018-04-21T10:59:00Z"/>
          <w:rFonts w:ascii="Times New Roman" w:eastAsia="Times New Roman" w:hAnsi="Times New Roman" w:cs="Times New Roman"/>
          <w:sz w:val="24"/>
          <w:szCs w:val="24"/>
        </w:rPr>
      </w:pPr>
      <w:ins w:id="93" w:author="Colleen Megowan" w:date="2018-04-21T10:52:00Z">
        <w:r>
          <w:rPr>
            <w:rFonts w:ascii="Times New Roman" w:eastAsia="Times New Roman" w:hAnsi="Times New Roman" w:cs="Times New Roman"/>
            <w:sz w:val="24"/>
            <w:szCs w:val="24"/>
          </w:rPr>
          <w:t>They should also include State Diagrams where appropriate</w:t>
        </w:r>
      </w:ins>
      <w:ins w:id="94" w:author="Colleen Megowan" w:date="2018-04-21T10:53:00Z">
        <w:r>
          <w:rPr>
            <w:rFonts w:ascii="Times New Roman" w:eastAsia="Times New Roman" w:hAnsi="Times New Roman" w:cs="Times New Roman"/>
            <w:sz w:val="24"/>
            <w:szCs w:val="24"/>
          </w:rPr>
          <w:t>. This is an opportunity for students to develop some judgment about when a representation is useful and should be included</w:t>
        </w:r>
      </w:ins>
      <w:ins w:id="95" w:author="Colleen Megowan" w:date="2018-04-21T11:00:00Z">
        <w:r>
          <w:rPr>
            <w:rFonts w:ascii="Times New Roman" w:eastAsia="Times New Roman" w:hAnsi="Times New Roman" w:cs="Times New Roman"/>
            <w:sz w:val="24"/>
            <w:szCs w:val="24"/>
          </w:rPr>
          <w:t xml:space="preserve"> versus</w:t>
        </w:r>
      </w:ins>
      <w:ins w:id="96" w:author="Colleen Megowan" w:date="2018-04-21T10:53:00Z">
        <w:r>
          <w:rPr>
            <w:rFonts w:ascii="Times New Roman" w:eastAsia="Times New Roman" w:hAnsi="Times New Roman" w:cs="Times New Roman"/>
            <w:sz w:val="24"/>
            <w:szCs w:val="24"/>
          </w:rPr>
          <w:t xml:space="preserve"> when it would not provide any useful information</w:t>
        </w:r>
      </w:ins>
      <w:ins w:id="97" w:author="Colleen Megowan" w:date="2018-04-21T11:00:00Z">
        <w:r>
          <w:rPr>
            <w:rFonts w:ascii="Times New Roman" w:eastAsia="Times New Roman" w:hAnsi="Times New Roman" w:cs="Times New Roman"/>
            <w:sz w:val="24"/>
            <w:szCs w:val="24"/>
          </w:rPr>
          <w:t xml:space="preserve"> and is therefore unnecessary</w:t>
        </w:r>
      </w:ins>
      <w:ins w:id="98" w:author="Colleen Megowan" w:date="2018-04-21T10:53:00Z">
        <w:r>
          <w:rPr>
            <w:rFonts w:ascii="Times New Roman" w:eastAsia="Times New Roman" w:hAnsi="Times New Roman" w:cs="Times New Roman"/>
            <w:sz w:val="24"/>
            <w:szCs w:val="24"/>
          </w:rPr>
          <w:t>.</w:t>
        </w:r>
      </w:ins>
      <w:ins w:id="99" w:author="Colleen Megowan" w:date="2018-04-21T10:54:00Z">
        <w:r>
          <w:rPr>
            <w:rFonts w:ascii="Times New Roman" w:eastAsia="Times New Roman" w:hAnsi="Times New Roman" w:cs="Times New Roman"/>
            <w:sz w:val="24"/>
            <w:szCs w:val="24"/>
          </w:rPr>
          <w:t xml:space="preserve"> Representations are sense-making tools. The State Diagram, in particular</w:t>
        </w:r>
      </w:ins>
      <w:ins w:id="100" w:author="Colleen Megowan" w:date="2018-04-21T11:00:00Z">
        <w:r>
          <w:rPr>
            <w:rFonts w:ascii="Times New Roman" w:eastAsia="Times New Roman" w:hAnsi="Times New Roman" w:cs="Times New Roman"/>
            <w:sz w:val="24"/>
            <w:szCs w:val="24"/>
          </w:rPr>
          <w:t>,</w:t>
        </w:r>
      </w:ins>
      <w:ins w:id="101" w:author="Colleen Megowan" w:date="2018-04-21T10:54:00Z">
        <w:r>
          <w:rPr>
            <w:rFonts w:ascii="Times New Roman" w:eastAsia="Times New Roman" w:hAnsi="Times New Roman" w:cs="Times New Roman"/>
            <w:sz w:val="24"/>
            <w:szCs w:val="24"/>
          </w:rPr>
          <w:t xml:space="preserve"> focuses students</w:t>
        </w:r>
      </w:ins>
      <w:ins w:id="102" w:author="Colleen Megowan" w:date="2018-04-21T10:55:00Z">
        <w:r>
          <w:rPr>
            <w:rFonts w:ascii="Times New Roman" w:eastAsia="Times New Roman" w:hAnsi="Times New Roman" w:cs="Times New Roman"/>
            <w:sz w:val="24"/>
            <w:szCs w:val="24"/>
          </w:rPr>
          <w:t>’ attention on observable chan</w:t>
        </w:r>
      </w:ins>
      <w:ins w:id="103" w:author="Colleen Megowan" w:date="2018-04-21T10:56:00Z">
        <w:r>
          <w:rPr>
            <w:rFonts w:ascii="Times New Roman" w:eastAsia="Times New Roman" w:hAnsi="Times New Roman" w:cs="Times New Roman"/>
            <w:sz w:val="24"/>
            <w:szCs w:val="24"/>
          </w:rPr>
          <w:t xml:space="preserve">ges of position or configuration in a system. If there are no </w:t>
        </w:r>
      </w:ins>
      <w:ins w:id="104" w:author="Colleen Megowan" w:date="2018-04-21T10:58:00Z">
        <w:r>
          <w:rPr>
            <w:rFonts w:ascii="Times New Roman" w:eastAsia="Times New Roman" w:hAnsi="Times New Roman" w:cs="Times New Roman"/>
            <w:sz w:val="24"/>
            <w:szCs w:val="24"/>
          </w:rPr>
          <w:t xml:space="preserve">observable </w:t>
        </w:r>
      </w:ins>
      <w:ins w:id="105" w:author="Colleen Megowan" w:date="2018-04-21T10:56:00Z">
        <w:r>
          <w:rPr>
            <w:rFonts w:ascii="Times New Roman" w:eastAsia="Times New Roman" w:hAnsi="Times New Roman" w:cs="Times New Roman"/>
            <w:sz w:val="24"/>
            <w:szCs w:val="24"/>
          </w:rPr>
          <w:t>changes</w:t>
        </w:r>
      </w:ins>
      <w:ins w:id="106" w:author="Colleen Megowan" w:date="2018-04-21T10:58: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of position or motion in the system, then State Diagram</w:t>
        </w:r>
      </w:ins>
      <w:ins w:id="107" w:author="Colleen Megowan" w:date="2018-04-21T10:59:00Z">
        <w:r>
          <w:rPr>
            <w:rFonts w:ascii="Times New Roman" w:eastAsia="Times New Roman" w:hAnsi="Times New Roman" w:cs="Times New Roman"/>
            <w:sz w:val="24"/>
            <w:szCs w:val="24"/>
          </w:rPr>
          <w:t>s</w:t>
        </w:r>
      </w:ins>
      <w:ins w:id="108" w:author="Colleen Megowan" w:date="2018-04-21T10:58:00Z">
        <w:r>
          <w:rPr>
            <w:rFonts w:ascii="Times New Roman" w:eastAsia="Times New Roman" w:hAnsi="Times New Roman" w:cs="Times New Roman"/>
            <w:sz w:val="24"/>
            <w:szCs w:val="24"/>
          </w:rPr>
          <w:t xml:space="preserve"> provide no new information and there’s no reason for students to take the time to mak</w:t>
        </w:r>
      </w:ins>
      <w:ins w:id="109" w:author="Colleen Megowan" w:date="2018-04-21T10:59:00Z">
        <w:r>
          <w:rPr>
            <w:rFonts w:ascii="Times New Roman" w:eastAsia="Times New Roman" w:hAnsi="Times New Roman" w:cs="Times New Roman"/>
            <w:sz w:val="24"/>
            <w:szCs w:val="24"/>
          </w:rPr>
          <w:t>e them</w:t>
        </w:r>
      </w:ins>
      <w:r w:rsidR="075FFB26" w:rsidRPr="075FFB26">
        <w:rPr>
          <w:rFonts w:ascii="Times New Roman" w:eastAsia="Times New Roman" w:hAnsi="Times New Roman" w:cs="Times New Roman"/>
          <w:sz w:val="24"/>
          <w:szCs w:val="24"/>
        </w:rPr>
        <w:t xml:space="preserve">. </w:t>
      </w:r>
    </w:p>
    <w:p w14:paraId="08881AB6" w14:textId="77777777" w:rsidR="00B55AEF" w:rsidRDefault="00B55AEF" w:rsidP="075FFB26">
      <w:pPr>
        <w:pStyle w:val="Heading1"/>
        <w:ind w:firstLine="0"/>
        <w:rPr>
          <w:ins w:id="110" w:author="Colleen Megowan" w:date="2018-04-21T10:59:00Z"/>
          <w:rFonts w:ascii="Times New Roman" w:eastAsia="Times New Roman" w:hAnsi="Times New Roman" w:cs="Times New Roman"/>
          <w:sz w:val="24"/>
          <w:szCs w:val="24"/>
        </w:rPr>
      </w:pPr>
    </w:p>
    <w:p w14:paraId="164AB317" w14:textId="25494FD3" w:rsidR="006C74D1" w:rsidRDefault="075FFB26" w:rsidP="075FFB26">
      <w:pPr>
        <w:pStyle w:val="Heading1"/>
        <w:ind w:firstLine="0"/>
        <w:rPr>
          <w:rFonts w:ascii="Times New Roman" w:eastAsia="Times New Roman" w:hAnsi="Times New Roman" w:cs="Times New Roman"/>
          <w:sz w:val="24"/>
          <w:szCs w:val="24"/>
        </w:rPr>
      </w:pPr>
      <w:r w:rsidRPr="075FFB26">
        <w:rPr>
          <w:rFonts w:ascii="Times New Roman" w:eastAsia="Times New Roman" w:hAnsi="Times New Roman" w:cs="Times New Roman"/>
          <w:sz w:val="24"/>
          <w:szCs w:val="24"/>
        </w:rPr>
        <w:t xml:space="preserve">If you do the worksheet before the reading, you will want to work through one of the stations with the students (again soliciting their feedback and following their lead).  </w:t>
      </w:r>
    </w:p>
    <w:p w14:paraId="34F1BEE2" w14:textId="711661AF" w:rsidR="006C74D1" w:rsidRDefault="006C74D1" w:rsidP="00047878">
      <w:pPr>
        <w:pStyle w:val="Heading1"/>
        <w:ind w:firstLine="0"/>
        <w:rPr>
          <w:rFonts w:ascii="Times New Roman" w:eastAsia="Times New Roman" w:hAnsi="Times New Roman" w:cs="Times New Roman"/>
          <w:sz w:val="24"/>
          <w:szCs w:val="24"/>
        </w:rPr>
      </w:pPr>
    </w:p>
    <w:p w14:paraId="1D0B1AEA" w14:textId="765E4080" w:rsidR="00EF16CE" w:rsidRDefault="00946538"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As students work on analyzing how systems store energy, let them use their own language at the start.  At this point, y</w:t>
      </w:r>
      <w:r w:rsidR="006C74D1">
        <w:rPr>
          <w:rFonts w:ascii="Times New Roman" w:eastAsia="Times New Roman" w:hAnsi="Times New Roman" w:cs="Times New Roman"/>
          <w:sz w:val="24"/>
          <w:szCs w:val="24"/>
        </w:rPr>
        <w:t xml:space="preserve">ou </w:t>
      </w:r>
      <w:r>
        <w:rPr>
          <w:rFonts w:ascii="Times New Roman" w:eastAsia="Times New Roman" w:hAnsi="Times New Roman" w:cs="Times New Roman"/>
          <w:sz w:val="24"/>
          <w:szCs w:val="24"/>
        </w:rPr>
        <w:t>can</w:t>
      </w:r>
      <w:r w:rsidR="006C74D1">
        <w:rPr>
          <w:rFonts w:ascii="Times New Roman" w:eastAsia="Times New Roman" w:hAnsi="Times New Roman" w:cs="Times New Roman"/>
          <w:sz w:val="24"/>
          <w:szCs w:val="24"/>
        </w:rPr>
        <w:t xml:space="preserve"> encourage students to use </w:t>
      </w:r>
      <w:r w:rsidR="003E4D19">
        <w:rPr>
          <w:rFonts w:ascii="Times New Roman" w:eastAsia="Times New Roman" w:hAnsi="Times New Roman" w:cs="Times New Roman"/>
          <w:sz w:val="24"/>
          <w:szCs w:val="24"/>
        </w:rPr>
        <w:t>“</w:t>
      </w:r>
      <w:r w:rsidR="006C74D1">
        <w:rPr>
          <w:rFonts w:ascii="Times New Roman" w:eastAsia="Times New Roman" w:hAnsi="Times New Roman" w:cs="Times New Roman"/>
          <w:sz w:val="24"/>
          <w:szCs w:val="24"/>
        </w:rPr>
        <w:t>E-</w:t>
      </w:r>
      <w:r w:rsidR="003E4D19">
        <w:rPr>
          <w:rFonts w:ascii="Times New Roman" w:eastAsia="Times New Roman" w:hAnsi="Times New Roman" w:cs="Times New Roman"/>
          <w:sz w:val="24"/>
          <w:szCs w:val="24"/>
        </w:rPr>
        <w:t>subscript”</w:t>
      </w:r>
      <w:r w:rsidR="006C74D1">
        <w:rPr>
          <w:rFonts w:ascii="Times New Roman" w:eastAsia="Times New Roman" w:hAnsi="Times New Roman" w:cs="Times New Roman"/>
          <w:sz w:val="24"/>
          <w:szCs w:val="24"/>
        </w:rPr>
        <w:t xml:space="preserve"> notation.  For example, with the tumble buggy</w:t>
      </w:r>
      <w:r>
        <w:rPr>
          <w:rFonts w:ascii="Times New Roman" w:eastAsia="Times New Roman" w:hAnsi="Times New Roman" w:cs="Times New Roman"/>
          <w:sz w:val="24"/>
          <w:szCs w:val="24"/>
        </w:rPr>
        <w:t xml:space="preserve"> station</w:t>
      </w:r>
      <w:r w:rsidR="006C74D1">
        <w:rPr>
          <w:rFonts w:ascii="Times New Roman" w:eastAsia="Times New Roman" w:hAnsi="Times New Roman" w:cs="Times New Roman"/>
          <w:sz w:val="24"/>
          <w:szCs w:val="24"/>
        </w:rPr>
        <w:t xml:space="preserve">, they may note that energy is stored in the car’s battery.  We could write this as </w:t>
      </w:r>
      <w:proofErr w:type="spellStart"/>
      <w:r w:rsidR="003E4D19" w:rsidRPr="003E4D19">
        <w:rPr>
          <w:rFonts w:ascii="Times New Roman" w:eastAsia="Times New Roman" w:hAnsi="Times New Roman" w:cs="Times New Roman"/>
          <w:i/>
          <w:sz w:val="24"/>
          <w:szCs w:val="24"/>
        </w:rPr>
        <w:t>E</w:t>
      </w:r>
      <w:r w:rsidR="006C74D1" w:rsidRPr="003E4D19">
        <w:rPr>
          <w:rFonts w:ascii="Times New Roman" w:eastAsia="Times New Roman" w:hAnsi="Times New Roman" w:cs="Times New Roman"/>
          <w:i/>
          <w:sz w:val="24"/>
          <w:szCs w:val="24"/>
          <w:vertAlign w:val="subscript"/>
        </w:rPr>
        <w:t>battery</w:t>
      </w:r>
      <w:proofErr w:type="spellEnd"/>
      <w:r w:rsidR="006C74D1">
        <w:rPr>
          <w:rFonts w:ascii="Times New Roman" w:eastAsia="Times New Roman" w:hAnsi="Times New Roman" w:cs="Times New Roman"/>
          <w:sz w:val="24"/>
          <w:szCs w:val="24"/>
        </w:rPr>
        <w:t xml:space="preserve">.  The buggy is also moving and has energy of motion, and we could write that as </w:t>
      </w:r>
      <w:proofErr w:type="spellStart"/>
      <w:r w:rsidR="006C74D1" w:rsidRPr="003E4D19">
        <w:rPr>
          <w:rFonts w:ascii="Times New Roman" w:eastAsia="Times New Roman" w:hAnsi="Times New Roman" w:cs="Times New Roman"/>
          <w:i/>
          <w:sz w:val="24"/>
          <w:szCs w:val="24"/>
        </w:rPr>
        <w:t>E</w:t>
      </w:r>
      <w:r w:rsidR="006C74D1" w:rsidRPr="003E4D19">
        <w:rPr>
          <w:rFonts w:ascii="Times New Roman" w:eastAsia="Times New Roman" w:hAnsi="Times New Roman" w:cs="Times New Roman"/>
          <w:i/>
          <w:sz w:val="24"/>
          <w:szCs w:val="24"/>
          <w:vertAlign w:val="subscript"/>
        </w:rPr>
        <w:t>moving</w:t>
      </w:r>
      <w:proofErr w:type="spellEnd"/>
      <w:r w:rsidR="006C74D1">
        <w:rPr>
          <w:rFonts w:ascii="Times New Roman" w:eastAsia="Times New Roman" w:hAnsi="Times New Roman" w:cs="Times New Roman"/>
          <w:sz w:val="24"/>
          <w:szCs w:val="24"/>
        </w:rPr>
        <w:t>.  If students need evidence that moving objects “store” energy, ask them if they remember getting hit with a moving playground ball in Dodgeball o</w:t>
      </w:r>
      <w:r w:rsidR="00B2139F">
        <w:rPr>
          <w:rFonts w:ascii="Times New Roman" w:eastAsia="Times New Roman" w:hAnsi="Times New Roman" w:cs="Times New Roman"/>
          <w:sz w:val="24"/>
          <w:szCs w:val="24"/>
        </w:rPr>
        <w:t>r some other suitable example. As students work through the other stations, e</w:t>
      </w:r>
      <w:r w:rsidR="00EF16CE">
        <w:rPr>
          <w:rFonts w:ascii="Times New Roman" w:eastAsia="Times New Roman" w:hAnsi="Times New Roman" w:cs="Times New Roman"/>
          <w:sz w:val="24"/>
          <w:szCs w:val="24"/>
        </w:rPr>
        <w:t xml:space="preserve">ncourage </w:t>
      </w:r>
      <w:r w:rsidR="00B2139F">
        <w:rPr>
          <w:rFonts w:ascii="Times New Roman" w:eastAsia="Times New Roman" w:hAnsi="Times New Roman" w:cs="Times New Roman"/>
          <w:sz w:val="24"/>
          <w:szCs w:val="24"/>
        </w:rPr>
        <w:t>them</w:t>
      </w:r>
      <w:r w:rsidR="00EF16CE">
        <w:rPr>
          <w:rFonts w:ascii="Times New Roman" w:eastAsia="Times New Roman" w:hAnsi="Times New Roman" w:cs="Times New Roman"/>
          <w:sz w:val="24"/>
          <w:szCs w:val="24"/>
        </w:rPr>
        <w:t xml:space="preserve"> to use their </w:t>
      </w:r>
      <w:r w:rsidR="006C74D1">
        <w:rPr>
          <w:rFonts w:ascii="Times New Roman" w:eastAsia="Times New Roman" w:hAnsi="Times New Roman" w:cs="Times New Roman"/>
          <w:sz w:val="24"/>
          <w:szCs w:val="24"/>
        </w:rPr>
        <w:t xml:space="preserve">System Schemas from Worksheet 1 and their </w:t>
      </w:r>
      <w:r w:rsidR="00EF16CE">
        <w:rPr>
          <w:rFonts w:ascii="Times New Roman" w:eastAsia="Times New Roman" w:hAnsi="Times New Roman" w:cs="Times New Roman"/>
          <w:sz w:val="24"/>
          <w:szCs w:val="24"/>
        </w:rPr>
        <w:t xml:space="preserve">observations from the Activity 1 </w:t>
      </w:r>
      <w:r w:rsidR="006C74D1">
        <w:rPr>
          <w:rFonts w:ascii="Times New Roman" w:eastAsia="Times New Roman" w:hAnsi="Times New Roman" w:cs="Times New Roman"/>
          <w:sz w:val="24"/>
          <w:szCs w:val="24"/>
        </w:rPr>
        <w:t>Observation</w:t>
      </w:r>
      <w:r w:rsidR="00EF16CE">
        <w:rPr>
          <w:rFonts w:ascii="Times New Roman" w:eastAsia="Times New Roman" w:hAnsi="Times New Roman" w:cs="Times New Roman"/>
          <w:sz w:val="24"/>
          <w:szCs w:val="24"/>
        </w:rPr>
        <w:t xml:space="preserve"> Stations to help them.</w:t>
      </w:r>
      <w:ins w:id="111" w:author="Colleen Megowan" w:date="2018-04-16T16:04:00Z">
        <w:r w:rsidR="007744B0">
          <w:rPr>
            <w:rFonts w:ascii="Times New Roman" w:eastAsia="Times New Roman" w:hAnsi="Times New Roman" w:cs="Times New Roman"/>
            <w:sz w:val="24"/>
            <w:szCs w:val="24"/>
          </w:rPr>
          <w:t xml:space="preserve"> They should again include State Diagrams </w:t>
        </w:r>
        <w:r w:rsidR="007744B0" w:rsidRPr="00DA00AE">
          <w:rPr>
            <w:rFonts w:ascii="Times New Roman" w:eastAsia="Times New Roman" w:hAnsi="Times New Roman" w:cs="Times New Roman"/>
            <w:i/>
            <w:sz w:val="24"/>
            <w:szCs w:val="24"/>
            <w:rPrChange w:id="112" w:author="Colleen Megowan" w:date="2018-04-21T11:02:00Z">
              <w:rPr>
                <w:rFonts w:ascii="Times New Roman" w:eastAsia="Times New Roman" w:hAnsi="Times New Roman" w:cs="Times New Roman"/>
                <w:sz w:val="24"/>
                <w:szCs w:val="24"/>
              </w:rPr>
            </w:rPrChange>
          </w:rPr>
          <w:t>where applicable</w:t>
        </w:r>
        <w:r w:rsidR="007744B0">
          <w:rPr>
            <w:rFonts w:ascii="Times New Roman" w:eastAsia="Times New Roman" w:hAnsi="Times New Roman" w:cs="Times New Roman"/>
            <w:sz w:val="24"/>
            <w:szCs w:val="24"/>
          </w:rPr>
          <w:t>—one for each energy pie.</w:t>
        </w:r>
      </w:ins>
    </w:p>
    <w:p w14:paraId="468A97E8" w14:textId="77777777" w:rsidR="00EF16CE" w:rsidRPr="00EF16CE" w:rsidRDefault="00EF16CE" w:rsidP="00047878">
      <w:pPr>
        <w:ind w:left="720"/>
      </w:pPr>
    </w:p>
    <w:p w14:paraId="57E691C3" w14:textId="18DD5634" w:rsidR="007F7C14" w:rsidRDefault="00B2139F" w:rsidP="00047878">
      <w:pPr>
        <w:pStyle w:val="Heading1"/>
        <w:ind w:firstLine="0"/>
        <w:rPr>
          <w:rFonts w:ascii="Times New Roman" w:eastAsia="Times New Roman" w:hAnsi="Times New Roman" w:cs="Times New Roman"/>
          <w:sz w:val="24"/>
          <w:szCs w:val="24"/>
        </w:rPr>
      </w:pPr>
      <w:bookmarkStart w:id="113" w:name="_aagtg5knlzr" w:colFirst="0" w:colLast="0"/>
      <w:bookmarkEnd w:id="113"/>
      <w:r>
        <w:rPr>
          <w:rFonts w:ascii="Times New Roman" w:eastAsia="Times New Roman" w:hAnsi="Times New Roman" w:cs="Times New Roman"/>
          <w:sz w:val="24"/>
          <w:szCs w:val="24"/>
        </w:rPr>
        <w:t>Again, p</w:t>
      </w:r>
      <w:r w:rsidR="007F7C14">
        <w:rPr>
          <w:rFonts w:ascii="Times New Roman" w:eastAsia="Times New Roman" w:hAnsi="Times New Roman" w:cs="Times New Roman"/>
          <w:sz w:val="24"/>
          <w:szCs w:val="24"/>
        </w:rPr>
        <w:t xml:space="preserve">lease don’t expect perfect Energy Pie Charts from students.  </w:t>
      </w:r>
      <w:r>
        <w:rPr>
          <w:rFonts w:ascii="Times New Roman" w:eastAsia="Times New Roman" w:hAnsi="Times New Roman" w:cs="Times New Roman"/>
          <w:sz w:val="24"/>
          <w:szCs w:val="24"/>
        </w:rPr>
        <w:t>As with system schemas</w:t>
      </w:r>
      <w:r w:rsidR="007F7C14">
        <w:rPr>
          <w:rFonts w:ascii="Times New Roman" w:eastAsia="Times New Roman" w:hAnsi="Times New Roman" w:cs="Times New Roman"/>
          <w:sz w:val="24"/>
          <w:szCs w:val="24"/>
        </w:rPr>
        <w:t xml:space="preserve">, use their likely imperfect representations to get the discussion started!  The goal in the early stages of the school year is for these </w:t>
      </w:r>
      <w:del w:id="114" w:author="Colleen Megowan" w:date="2018-04-16T16:05:00Z">
        <w:r w:rsidR="007F7C14" w:rsidDel="007744B0">
          <w:rPr>
            <w:rFonts w:ascii="Times New Roman" w:eastAsia="Times New Roman" w:hAnsi="Times New Roman" w:cs="Times New Roman"/>
            <w:sz w:val="24"/>
            <w:szCs w:val="24"/>
          </w:rPr>
          <w:delText xml:space="preserve">young </w:delText>
        </w:r>
      </w:del>
      <w:r w:rsidR="007F7C14">
        <w:rPr>
          <w:rFonts w:ascii="Times New Roman" w:eastAsia="Times New Roman" w:hAnsi="Times New Roman" w:cs="Times New Roman"/>
          <w:sz w:val="24"/>
          <w:szCs w:val="24"/>
        </w:rPr>
        <w:t xml:space="preserve">students to start engaging in scientific dialogue and discourse, supporting their representations and trying to understand the representations of others.  As a teacher, try to continue developing your skills of asking probing questions of students, and then deeply </w:t>
      </w:r>
      <w:r w:rsidR="007F7C14">
        <w:rPr>
          <w:rFonts w:ascii="Times New Roman" w:eastAsia="Times New Roman" w:hAnsi="Times New Roman" w:cs="Times New Roman"/>
          <w:i/>
          <w:sz w:val="24"/>
          <w:szCs w:val="24"/>
        </w:rPr>
        <w:t xml:space="preserve">listening </w:t>
      </w:r>
      <w:r w:rsidR="007F7C14">
        <w:rPr>
          <w:rFonts w:ascii="Times New Roman" w:eastAsia="Times New Roman" w:hAnsi="Times New Roman" w:cs="Times New Roman"/>
          <w:sz w:val="24"/>
          <w:szCs w:val="24"/>
        </w:rPr>
        <w:t xml:space="preserve">to their responses.  This will help you understand their thinking and guide the discussion with further questions. </w:t>
      </w:r>
      <w:r w:rsidR="00483BD1">
        <w:rPr>
          <w:rFonts w:ascii="Times New Roman" w:eastAsia="Times New Roman" w:hAnsi="Times New Roman" w:cs="Times New Roman"/>
          <w:sz w:val="24"/>
          <w:szCs w:val="24"/>
        </w:rPr>
        <w:t xml:space="preserve"> The discussion doesn’t need to lead to a perfect understanding, just an improved one based on their observations and data.</w:t>
      </w:r>
    </w:p>
    <w:p w14:paraId="19053B53" w14:textId="77777777" w:rsidR="00B2139F" w:rsidRDefault="00B2139F" w:rsidP="00047878">
      <w:pPr>
        <w:pStyle w:val="Heading1"/>
        <w:ind w:firstLine="0"/>
        <w:rPr>
          <w:rFonts w:ascii="Times New Roman" w:eastAsia="Times New Roman" w:hAnsi="Times New Roman" w:cs="Times New Roman"/>
          <w:sz w:val="24"/>
          <w:szCs w:val="24"/>
        </w:rPr>
      </w:pPr>
    </w:p>
    <w:p w14:paraId="21018DA8" w14:textId="6CA8CF3A" w:rsidR="00B2139F" w:rsidRDefault="00B2139F"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Whiteboard session for this worksheet, try to encourage the students verbalize how or why they are choosing to represent objects and interactions in their System Schemas. </w:t>
      </w:r>
      <w:del w:id="115" w:author="Colleen Megowan" w:date="2018-04-16T16:06:00Z">
        <w:r w:rsidDel="007744B0">
          <w:rPr>
            <w:rFonts w:ascii="Times New Roman" w:eastAsia="Times New Roman" w:hAnsi="Times New Roman" w:cs="Times New Roman"/>
            <w:sz w:val="24"/>
            <w:szCs w:val="24"/>
          </w:rPr>
          <w:delText>T</w:delText>
        </w:r>
        <w:r w:rsidRPr="007F7C14" w:rsidDel="007744B0">
          <w:rPr>
            <w:rFonts w:ascii="Times New Roman" w:eastAsia="Times New Roman" w:hAnsi="Times New Roman" w:cs="Times New Roman"/>
            <w:sz w:val="24"/>
            <w:szCs w:val="24"/>
          </w:rPr>
          <w:delText>ry to e</w:delText>
        </w:r>
      </w:del>
      <w:ins w:id="116" w:author="Colleen Megowan" w:date="2018-04-16T16:06:00Z">
        <w:r w:rsidR="007744B0">
          <w:rPr>
            <w:rFonts w:ascii="Times New Roman" w:eastAsia="Times New Roman" w:hAnsi="Times New Roman" w:cs="Times New Roman"/>
            <w:sz w:val="24"/>
            <w:szCs w:val="24"/>
          </w:rPr>
          <w:t>E</w:t>
        </w:r>
      </w:ins>
      <w:r w:rsidRPr="007F7C14">
        <w:rPr>
          <w:rFonts w:ascii="Times New Roman" w:eastAsia="Times New Roman" w:hAnsi="Times New Roman" w:cs="Times New Roman"/>
          <w:sz w:val="24"/>
          <w:szCs w:val="24"/>
        </w:rPr>
        <w:t xml:space="preserve">ncourage </w:t>
      </w:r>
      <w:del w:id="117" w:author="Colleen Megowan" w:date="2018-04-16T16:06:00Z">
        <w:r w:rsidRPr="007F7C14" w:rsidDel="007744B0">
          <w:rPr>
            <w:rFonts w:ascii="Times New Roman" w:eastAsia="Times New Roman" w:hAnsi="Times New Roman" w:cs="Times New Roman"/>
            <w:sz w:val="24"/>
            <w:szCs w:val="24"/>
          </w:rPr>
          <w:delText xml:space="preserve">the </w:delText>
        </w:r>
      </w:del>
      <w:r w:rsidRPr="007F7C14">
        <w:rPr>
          <w:rFonts w:ascii="Times New Roman" w:eastAsia="Times New Roman" w:hAnsi="Times New Roman" w:cs="Times New Roman"/>
          <w:sz w:val="24"/>
          <w:szCs w:val="24"/>
        </w:rPr>
        <w:t xml:space="preserve">students verbalize how or why they are choosing </w:t>
      </w:r>
      <w:r w:rsidR="0023531D">
        <w:rPr>
          <w:rFonts w:ascii="Times New Roman" w:eastAsia="Times New Roman" w:hAnsi="Times New Roman" w:cs="Times New Roman"/>
          <w:sz w:val="24"/>
          <w:szCs w:val="24"/>
        </w:rPr>
        <w:t xml:space="preserve">to represent energy storage </w:t>
      </w:r>
      <w:r w:rsidRPr="007F7C14">
        <w:rPr>
          <w:rFonts w:ascii="Times New Roman" w:eastAsia="Times New Roman" w:hAnsi="Times New Roman" w:cs="Times New Roman"/>
          <w:sz w:val="24"/>
          <w:szCs w:val="24"/>
        </w:rPr>
        <w:t>in the ‘Slices’ of their ‘Energy Pies</w:t>
      </w:r>
      <w:del w:id="118" w:author="Colleen Megowan" w:date="2018-04-16T16:06:00Z">
        <w:r w:rsidRPr="007F7C14" w:rsidDel="007744B0">
          <w:rPr>
            <w:rFonts w:ascii="Times New Roman" w:eastAsia="Times New Roman" w:hAnsi="Times New Roman" w:cs="Times New Roman"/>
            <w:sz w:val="24"/>
            <w:szCs w:val="24"/>
          </w:rPr>
          <w:delText>.</w:delText>
        </w:r>
      </w:del>
      <w:r w:rsidRPr="007F7C14">
        <w:rPr>
          <w:rFonts w:ascii="Times New Roman" w:eastAsia="Times New Roman" w:hAnsi="Times New Roman" w:cs="Times New Roman"/>
          <w:sz w:val="24"/>
          <w:szCs w:val="24"/>
        </w:rPr>
        <w:t>’</w:t>
      </w:r>
      <w:ins w:id="119" w:author="Colleen Megowan" w:date="2018-04-16T16:06:00Z">
        <w:r w:rsidR="007744B0">
          <w:rPr>
            <w:rFonts w:ascii="Times New Roman" w:eastAsia="Times New Roman" w:hAnsi="Times New Roman" w:cs="Times New Roman"/>
            <w:sz w:val="24"/>
            <w:szCs w:val="24"/>
          </w:rPr>
          <w:t xml:space="preserve"> and whether their </w:t>
        </w:r>
      </w:ins>
      <w:ins w:id="120" w:author="Colleen Megowan" w:date="2018-04-16T16:07:00Z">
        <w:r w:rsidR="007744B0">
          <w:rPr>
            <w:rFonts w:ascii="Times New Roman" w:eastAsia="Times New Roman" w:hAnsi="Times New Roman" w:cs="Times New Roman"/>
            <w:sz w:val="24"/>
            <w:szCs w:val="24"/>
          </w:rPr>
          <w:t xml:space="preserve">Energy </w:t>
        </w:r>
      </w:ins>
      <w:ins w:id="121" w:author="Colleen Megowan" w:date="2018-04-16T16:06:00Z">
        <w:r w:rsidR="007744B0">
          <w:rPr>
            <w:rFonts w:ascii="Times New Roman" w:eastAsia="Times New Roman" w:hAnsi="Times New Roman" w:cs="Times New Roman"/>
            <w:sz w:val="24"/>
            <w:szCs w:val="24"/>
          </w:rPr>
          <w:t xml:space="preserve">Pies </w:t>
        </w:r>
      </w:ins>
      <w:ins w:id="122" w:author="Colleen Megowan" w:date="2018-04-16T16:07:00Z">
        <w:r w:rsidR="007744B0">
          <w:rPr>
            <w:rFonts w:ascii="Times New Roman" w:eastAsia="Times New Roman" w:hAnsi="Times New Roman" w:cs="Times New Roman"/>
            <w:sz w:val="24"/>
            <w:szCs w:val="24"/>
          </w:rPr>
          <w:t>and State Diagrams are telling the same story about what is happening in their system.</w:t>
        </w:r>
      </w:ins>
      <w:r w:rsidRPr="007F7C14">
        <w:rPr>
          <w:rFonts w:ascii="Times New Roman" w:eastAsia="Times New Roman" w:hAnsi="Times New Roman" w:cs="Times New Roman"/>
          <w:sz w:val="24"/>
          <w:szCs w:val="24"/>
        </w:rPr>
        <w:t xml:space="preserve">  </w:t>
      </w:r>
      <w:r w:rsidR="003E4D19">
        <w:rPr>
          <w:rFonts w:ascii="Times New Roman" w:eastAsia="Times New Roman" w:hAnsi="Times New Roman" w:cs="Times New Roman"/>
          <w:sz w:val="24"/>
          <w:szCs w:val="24"/>
        </w:rPr>
        <w:t xml:space="preserve"> Also, be on the lookout for students who may be confusing the way energy is stored with the way energy is transferred.  If this comes up in discussion, try to encourage students to use verbs for the transfer of energy (like “pushing” or “pulling”) while encouraging students to look at the state of the system </w:t>
      </w:r>
      <w:ins w:id="123" w:author="Colleen Megowan" w:date="2018-04-16T16:07:00Z">
        <w:r w:rsidR="007744B0">
          <w:rPr>
            <w:rFonts w:ascii="Times New Roman" w:eastAsia="Times New Roman" w:hAnsi="Times New Roman" w:cs="Times New Roman"/>
            <w:sz w:val="24"/>
            <w:szCs w:val="24"/>
          </w:rPr>
          <w:t xml:space="preserve">as represented in their State Diagrams </w:t>
        </w:r>
      </w:ins>
      <w:r w:rsidR="003E4D19">
        <w:rPr>
          <w:rFonts w:ascii="Times New Roman" w:eastAsia="Times New Roman" w:hAnsi="Times New Roman" w:cs="Times New Roman"/>
          <w:sz w:val="24"/>
          <w:szCs w:val="24"/>
        </w:rPr>
        <w:t xml:space="preserve">to decide how energy </w:t>
      </w:r>
      <w:del w:id="124" w:author="Colleen Megowan" w:date="2018-04-16T16:08:00Z">
        <w:r w:rsidR="003E4D19" w:rsidDel="007744B0">
          <w:rPr>
            <w:rFonts w:ascii="Times New Roman" w:eastAsia="Times New Roman" w:hAnsi="Times New Roman" w:cs="Times New Roman"/>
            <w:sz w:val="24"/>
            <w:szCs w:val="24"/>
          </w:rPr>
          <w:delText>is being stored</w:delText>
        </w:r>
      </w:del>
      <w:ins w:id="125" w:author="Colleen Megowan" w:date="2018-04-16T16:08:00Z">
        <w:r w:rsidR="007744B0">
          <w:rPr>
            <w:rFonts w:ascii="Times New Roman" w:eastAsia="Times New Roman" w:hAnsi="Times New Roman" w:cs="Times New Roman"/>
            <w:sz w:val="24"/>
            <w:szCs w:val="24"/>
          </w:rPr>
          <w:t>storage changes from one state to the next</w:t>
        </w:r>
      </w:ins>
      <w:r w:rsidR="003E4D19">
        <w:rPr>
          <w:rFonts w:ascii="Times New Roman" w:eastAsia="Times New Roman" w:hAnsi="Times New Roman" w:cs="Times New Roman"/>
          <w:sz w:val="24"/>
          <w:szCs w:val="24"/>
        </w:rPr>
        <w:t xml:space="preserve"> (i.e. </w:t>
      </w:r>
      <w:ins w:id="126" w:author="Colleen Megowan" w:date="2018-04-16T16:09:00Z">
        <w:r w:rsidR="004B3BB4">
          <w:rPr>
            <w:rFonts w:ascii="Times New Roman" w:eastAsia="Times New Roman" w:hAnsi="Times New Roman" w:cs="Times New Roman"/>
            <w:sz w:val="24"/>
            <w:szCs w:val="24"/>
          </w:rPr>
          <w:t xml:space="preserve">storage in </w:t>
        </w:r>
      </w:ins>
      <w:del w:id="127" w:author="Colleen Megowan" w:date="2018-04-16T16:08:00Z">
        <w:r w:rsidR="003E4D19" w:rsidDel="007744B0">
          <w:rPr>
            <w:rFonts w:ascii="Times New Roman" w:eastAsia="Times New Roman" w:hAnsi="Times New Roman" w:cs="Times New Roman"/>
            <w:sz w:val="24"/>
            <w:szCs w:val="24"/>
          </w:rPr>
          <w:delText xml:space="preserve">in </w:delText>
        </w:r>
      </w:del>
      <w:r w:rsidR="003E4D19">
        <w:rPr>
          <w:rFonts w:ascii="Times New Roman" w:eastAsia="Times New Roman" w:hAnsi="Times New Roman" w:cs="Times New Roman"/>
          <w:sz w:val="24"/>
          <w:szCs w:val="24"/>
        </w:rPr>
        <w:t>mo</w:t>
      </w:r>
      <w:del w:id="128" w:author="Colleen Megowan" w:date="2018-04-16T16:09:00Z">
        <w:r w:rsidR="003E4D19" w:rsidDel="004B3BB4">
          <w:rPr>
            <w:rFonts w:ascii="Times New Roman" w:eastAsia="Times New Roman" w:hAnsi="Times New Roman" w:cs="Times New Roman"/>
            <w:sz w:val="24"/>
            <w:szCs w:val="24"/>
          </w:rPr>
          <w:delText>vement</w:delText>
        </w:r>
      </w:del>
      <w:ins w:id="129" w:author="Colleen Megowan" w:date="2018-04-16T16:09:00Z">
        <w:r w:rsidR="004B3BB4">
          <w:rPr>
            <w:rFonts w:ascii="Times New Roman" w:eastAsia="Times New Roman" w:hAnsi="Times New Roman" w:cs="Times New Roman"/>
            <w:sz w:val="24"/>
            <w:szCs w:val="24"/>
          </w:rPr>
          <w:t>tion</w:t>
        </w:r>
      </w:ins>
      <w:r w:rsidR="003E4D19">
        <w:rPr>
          <w:rFonts w:ascii="Times New Roman" w:eastAsia="Times New Roman" w:hAnsi="Times New Roman" w:cs="Times New Roman"/>
          <w:sz w:val="24"/>
          <w:szCs w:val="24"/>
        </w:rPr>
        <w:t xml:space="preserve"> or</w:t>
      </w:r>
      <w:ins w:id="130" w:author="Colleen Megowan" w:date="2018-04-16T16:09:00Z">
        <w:r w:rsidR="004B3BB4">
          <w:rPr>
            <w:rFonts w:ascii="Times New Roman" w:eastAsia="Times New Roman" w:hAnsi="Times New Roman" w:cs="Times New Roman"/>
            <w:sz w:val="24"/>
            <w:szCs w:val="24"/>
          </w:rPr>
          <w:t xml:space="preserve"> in</w:t>
        </w:r>
      </w:ins>
      <w:r w:rsidR="003E4D19">
        <w:rPr>
          <w:rFonts w:ascii="Times New Roman" w:eastAsia="Times New Roman" w:hAnsi="Times New Roman" w:cs="Times New Roman"/>
          <w:sz w:val="24"/>
          <w:szCs w:val="24"/>
        </w:rPr>
        <w:t xml:space="preserve"> </w:t>
      </w:r>
      <w:del w:id="131" w:author="Colleen Megowan" w:date="2018-04-16T16:09:00Z">
        <w:r w:rsidR="003E4D19" w:rsidDel="007744B0">
          <w:rPr>
            <w:rFonts w:ascii="Times New Roman" w:eastAsia="Times New Roman" w:hAnsi="Times New Roman" w:cs="Times New Roman"/>
            <w:sz w:val="24"/>
            <w:szCs w:val="24"/>
          </w:rPr>
          <w:delText xml:space="preserve">in </w:delText>
        </w:r>
      </w:del>
      <w:r w:rsidR="003E4D19">
        <w:rPr>
          <w:rFonts w:ascii="Times New Roman" w:eastAsia="Times New Roman" w:hAnsi="Times New Roman" w:cs="Times New Roman"/>
          <w:sz w:val="24"/>
          <w:szCs w:val="24"/>
        </w:rPr>
        <w:t>position).</w:t>
      </w:r>
    </w:p>
    <w:p w14:paraId="333077AC" w14:textId="77777777" w:rsidR="00B2139F" w:rsidRDefault="00B2139F" w:rsidP="00047878">
      <w:pPr>
        <w:pStyle w:val="Heading1"/>
        <w:ind w:firstLine="0"/>
        <w:rPr>
          <w:rFonts w:ascii="Times New Roman" w:eastAsia="Times New Roman" w:hAnsi="Times New Roman" w:cs="Times New Roman"/>
          <w:sz w:val="24"/>
          <w:szCs w:val="24"/>
        </w:rPr>
      </w:pPr>
    </w:p>
    <w:p w14:paraId="054AA6A1" w14:textId="5AB652A0" w:rsidR="00B2139F" w:rsidRDefault="00B2139F"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discussing all the different ways that energy is stored in these objects, we can now come to consensus on </w:t>
      </w:r>
      <w:del w:id="132" w:author="Colleen Megowan" w:date="2018-04-16T16:09:00Z">
        <w:r w:rsidDel="004B3BB4">
          <w:rPr>
            <w:rFonts w:ascii="Times New Roman" w:eastAsia="Times New Roman" w:hAnsi="Times New Roman" w:cs="Times New Roman"/>
            <w:sz w:val="24"/>
            <w:szCs w:val="24"/>
          </w:rPr>
          <w:delText>how to represent</w:delText>
        </w:r>
      </w:del>
      <w:ins w:id="133" w:author="Colleen Megowan" w:date="2018-04-16T16:09:00Z">
        <w:r w:rsidR="004B3BB4">
          <w:rPr>
            <w:rFonts w:ascii="Times New Roman" w:eastAsia="Times New Roman" w:hAnsi="Times New Roman" w:cs="Times New Roman"/>
            <w:sz w:val="24"/>
            <w:szCs w:val="24"/>
          </w:rPr>
          <w:t>what we call</w:t>
        </w:r>
      </w:ins>
      <w:r>
        <w:rPr>
          <w:rFonts w:ascii="Times New Roman" w:eastAsia="Times New Roman" w:hAnsi="Times New Roman" w:cs="Times New Roman"/>
          <w:sz w:val="24"/>
          <w:szCs w:val="24"/>
        </w:rPr>
        <w:t xml:space="preserve"> these</w:t>
      </w:r>
      <w:ins w:id="134" w:author="Colleen Megowan" w:date="2018-04-16T16:09:00Z">
        <w:r w:rsidR="004B3BB4">
          <w:rPr>
            <w:rFonts w:ascii="Times New Roman" w:eastAsia="Times New Roman" w:hAnsi="Times New Roman" w:cs="Times New Roman"/>
            <w:sz w:val="24"/>
            <w:szCs w:val="24"/>
          </w:rPr>
          <w:t xml:space="preserve"> storage modes</w:t>
        </w:r>
      </w:ins>
      <w:r>
        <w:rPr>
          <w:rFonts w:ascii="Times New Roman" w:eastAsia="Times New Roman" w:hAnsi="Times New Roman" w:cs="Times New Roman"/>
          <w:sz w:val="24"/>
          <w:szCs w:val="24"/>
        </w:rPr>
        <w:t xml:space="preserve">.  Make a list of all the different energy storage modes students came up with.  This list should allow you and the class to find similar methods, and discuss agreed on terms for the energy storage modes.  Try to get the students to agree on the </w:t>
      </w:r>
      <w:r w:rsidR="003E4D19">
        <w:rPr>
          <w:rFonts w:ascii="Times New Roman" w:eastAsia="Times New Roman" w:hAnsi="Times New Roman" w:cs="Times New Roman"/>
          <w:sz w:val="24"/>
          <w:szCs w:val="24"/>
        </w:rPr>
        <w:t>following main concepts</w:t>
      </w:r>
      <w:r>
        <w:rPr>
          <w:rFonts w:ascii="Times New Roman" w:eastAsia="Times New Roman" w:hAnsi="Times New Roman" w:cs="Times New Roman"/>
          <w:sz w:val="24"/>
          <w:szCs w:val="24"/>
        </w:rPr>
        <w:t>:</w:t>
      </w:r>
    </w:p>
    <w:p w14:paraId="24DB783E" w14:textId="6165F275" w:rsidR="0023531D" w:rsidRDefault="0023531D" w:rsidP="00047878">
      <w:pPr>
        <w:widowControl/>
        <w:numPr>
          <w:ilvl w:val="0"/>
          <w:numId w:val="4"/>
        </w:numPr>
        <w:spacing w:line="276" w:lineRule="auto"/>
        <w:ind w:left="1080" w:right="-360" w:hanging="360"/>
        <w:contextualSpacing/>
        <w:rPr>
          <w:color w:val="auto"/>
        </w:rPr>
      </w:pPr>
      <w:bookmarkStart w:id="135" w:name="_lssg52gidtto" w:colFirst="0" w:colLast="0"/>
      <w:bookmarkEnd w:id="135"/>
      <w:r>
        <w:rPr>
          <w:color w:val="auto"/>
        </w:rPr>
        <w:t>Energy stored in motion:</w:t>
      </w:r>
    </w:p>
    <w:p w14:paraId="07380F32" w14:textId="3F5D95A4" w:rsidR="00B2139F" w:rsidRDefault="00B2139F" w:rsidP="00047878">
      <w:pPr>
        <w:widowControl/>
        <w:numPr>
          <w:ilvl w:val="1"/>
          <w:numId w:val="4"/>
        </w:numPr>
        <w:spacing w:line="276" w:lineRule="auto"/>
        <w:ind w:left="270" w:right="-360"/>
        <w:contextualSpacing/>
        <w:rPr>
          <w:color w:val="auto"/>
        </w:rPr>
      </w:pPr>
      <w:r w:rsidRPr="00616452">
        <w:rPr>
          <w:color w:val="auto"/>
        </w:rPr>
        <w:t xml:space="preserve">Energy in moving object, </w:t>
      </w:r>
      <w:proofErr w:type="spellStart"/>
      <w:r w:rsidRPr="00616452">
        <w:rPr>
          <w:color w:val="auto"/>
        </w:rPr>
        <w:t>E</w:t>
      </w:r>
      <w:r w:rsidRPr="00616452">
        <w:rPr>
          <w:color w:val="auto"/>
          <w:vertAlign w:val="subscript"/>
        </w:rPr>
        <w:t>k</w:t>
      </w:r>
      <w:proofErr w:type="spellEnd"/>
      <w:r w:rsidR="0023531D">
        <w:rPr>
          <w:color w:val="auto"/>
          <w:vertAlign w:val="subscript"/>
        </w:rPr>
        <w:t xml:space="preserve"> </w:t>
      </w:r>
    </w:p>
    <w:p w14:paraId="414FEE16" w14:textId="77777777" w:rsidR="0023531D" w:rsidRPr="00616452" w:rsidRDefault="0023531D" w:rsidP="00047878">
      <w:pPr>
        <w:widowControl/>
        <w:numPr>
          <w:ilvl w:val="1"/>
          <w:numId w:val="4"/>
        </w:numPr>
        <w:spacing w:line="276" w:lineRule="auto"/>
        <w:ind w:left="270" w:right="-360"/>
        <w:contextualSpacing/>
        <w:rPr>
          <w:color w:val="auto"/>
        </w:rPr>
      </w:pPr>
      <w:r w:rsidRPr="00616452">
        <w:rPr>
          <w:color w:val="auto"/>
        </w:rPr>
        <w:t>Energy in a collection of moving particles (temp), E</w:t>
      </w:r>
      <w:r w:rsidRPr="00616452">
        <w:rPr>
          <w:color w:val="auto"/>
          <w:vertAlign w:val="subscript"/>
        </w:rPr>
        <w:t>th</w:t>
      </w:r>
    </w:p>
    <w:p w14:paraId="6A56CDA6" w14:textId="77777777" w:rsidR="0023531D" w:rsidRDefault="0023531D" w:rsidP="00047878">
      <w:pPr>
        <w:widowControl/>
        <w:numPr>
          <w:ilvl w:val="0"/>
          <w:numId w:val="4"/>
        </w:numPr>
        <w:spacing w:line="276" w:lineRule="auto"/>
        <w:ind w:left="1080" w:right="-360" w:hanging="360"/>
        <w:contextualSpacing/>
        <w:rPr>
          <w:color w:val="auto"/>
        </w:rPr>
      </w:pPr>
      <w:r>
        <w:rPr>
          <w:color w:val="auto"/>
        </w:rPr>
        <w:t>Energy stored in position (or arrangement) of particles:</w:t>
      </w:r>
    </w:p>
    <w:p w14:paraId="0CABB414" w14:textId="74B1F6D2" w:rsidR="00B2139F" w:rsidRPr="00616452" w:rsidRDefault="00B2139F" w:rsidP="00047878">
      <w:pPr>
        <w:widowControl/>
        <w:numPr>
          <w:ilvl w:val="1"/>
          <w:numId w:val="4"/>
        </w:numPr>
        <w:spacing w:line="276" w:lineRule="auto"/>
        <w:ind w:left="270" w:right="-360"/>
        <w:contextualSpacing/>
        <w:rPr>
          <w:color w:val="auto"/>
        </w:rPr>
      </w:pPr>
      <w:r w:rsidRPr="00616452">
        <w:rPr>
          <w:color w:val="auto"/>
        </w:rPr>
        <w:t xml:space="preserve">Energy in gravitational field, </w:t>
      </w:r>
      <w:proofErr w:type="spellStart"/>
      <w:r w:rsidRPr="00616452">
        <w:rPr>
          <w:color w:val="auto"/>
        </w:rPr>
        <w:t>E</w:t>
      </w:r>
      <w:r w:rsidRPr="00616452">
        <w:rPr>
          <w:color w:val="auto"/>
          <w:vertAlign w:val="subscript"/>
        </w:rPr>
        <w:t>g</w:t>
      </w:r>
      <w:proofErr w:type="spellEnd"/>
    </w:p>
    <w:p w14:paraId="32281E9C" w14:textId="77777777" w:rsidR="00B2139F" w:rsidRPr="00616452" w:rsidRDefault="00B2139F" w:rsidP="00047878">
      <w:pPr>
        <w:widowControl/>
        <w:numPr>
          <w:ilvl w:val="1"/>
          <w:numId w:val="4"/>
        </w:numPr>
        <w:spacing w:line="276" w:lineRule="auto"/>
        <w:ind w:left="270" w:right="-360"/>
        <w:contextualSpacing/>
        <w:rPr>
          <w:color w:val="auto"/>
        </w:rPr>
      </w:pPr>
      <w:r w:rsidRPr="00616452">
        <w:rPr>
          <w:color w:val="auto"/>
        </w:rPr>
        <w:lastRenderedPageBreak/>
        <w:t>Energy in springs or “stretchy” things, E</w:t>
      </w:r>
      <w:r w:rsidRPr="00616452">
        <w:rPr>
          <w:color w:val="auto"/>
          <w:vertAlign w:val="subscript"/>
        </w:rPr>
        <w:t>el</w:t>
      </w:r>
    </w:p>
    <w:p w14:paraId="38BC1C93" w14:textId="77777777" w:rsidR="00B2139F" w:rsidRDefault="00B2139F" w:rsidP="00047878">
      <w:pPr>
        <w:widowControl/>
        <w:numPr>
          <w:ilvl w:val="1"/>
          <w:numId w:val="4"/>
        </w:numPr>
        <w:spacing w:line="276" w:lineRule="auto"/>
        <w:ind w:left="270" w:right="-360"/>
        <w:contextualSpacing/>
        <w:rPr>
          <w:color w:val="auto"/>
        </w:rPr>
      </w:pPr>
      <w:r w:rsidRPr="00616452">
        <w:rPr>
          <w:color w:val="auto"/>
        </w:rPr>
        <w:t xml:space="preserve">Energy in electric field due to physical state, </w:t>
      </w:r>
      <w:proofErr w:type="spellStart"/>
      <w:r w:rsidRPr="00616452">
        <w:rPr>
          <w:color w:val="auto"/>
        </w:rPr>
        <w:t>E</w:t>
      </w:r>
      <w:r w:rsidRPr="00616452">
        <w:rPr>
          <w:color w:val="auto"/>
          <w:vertAlign w:val="subscript"/>
        </w:rPr>
        <w:t>ph</w:t>
      </w:r>
      <w:proofErr w:type="spellEnd"/>
    </w:p>
    <w:p w14:paraId="23A1029B" w14:textId="6F2048AE" w:rsidR="00B2139F" w:rsidRDefault="00B2139F" w:rsidP="00047878">
      <w:pPr>
        <w:widowControl/>
        <w:numPr>
          <w:ilvl w:val="1"/>
          <w:numId w:val="4"/>
        </w:numPr>
        <w:spacing w:line="276" w:lineRule="auto"/>
        <w:ind w:left="270" w:right="-360"/>
        <w:contextualSpacing/>
        <w:rPr>
          <w:color w:val="auto"/>
        </w:rPr>
      </w:pPr>
      <w:r w:rsidRPr="00616452">
        <w:rPr>
          <w:color w:val="auto"/>
        </w:rPr>
        <w:t xml:space="preserve">Energy in electric field due to chemical bonding, </w:t>
      </w:r>
      <w:proofErr w:type="spellStart"/>
      <w:r w:rsidRPr="00616452">
        <w:rPr>
          <w:color w:val="auto"/>
        </w:rPr>
        <w:t>E</w:t>
      </w:r>
      <w:r w:rsidRPr="00616452">
        <w:rPr>
          <w:color w:val="auto"/>
          <w:vertAlign w:val="subscript"/>
        </w:rPr>
        <w:t>ch</w:t>
      </w:r>
      <w:proofErr w:type="spellEnd"/>
      <w:r w:rsidRPr="00616452">
        <w:rPr>
          <w:color w:val="auto"/>
        </w:rPr>
        <w:t xml:space="preserve"> </w:t>
      </w:r>
    </w:p>
    <w:p w14:paraId="4E25FCB7" w14:textId="77777777" w:rsidR="0023531D" w:rsidRDefault="003E4D19" w:rsidP="00047878">
      <w:pPr>
        <w:widowControl/>
        <w:numPr>
          <w:ilvl w:val="0"/>
          <w:numId w:val="4"/>
        </w:numPr>
        <w:spacing w:line="276" w:lineRule="auto"/>
        <w:ind w:left="1080" w:right="-360" w:hanging="360"/>
        <w:contextualSpacing/>
        <w:rPr>
          <w:color w:val="auto"/>
        </w:rPr>
      </w:pPr>
      <w:r>
        <w:rPr>
          <w:color w:val="auto"/>
        </w:rPr>
        <w:t>Energy</w:t>
      </w:r>
      <w:r w:rsidR="0023531D">
        <w:rPr>
          <w:color w:val="auto"/>
        </w:rPr>
        <w:t xml:space="preserve"> stored in the internal system:</w:t>
      </w:r>
    </w:p>
    <w:p w14:paraId="1BE7112F" w14:textId="0E55AFF5" w:rsidR="00B2139F" w:rsidRDefault="075FFB26" w:rsidP="075FFB26">
      <w:pPr>
        <w:numPr>
          <w:ilvl w:val="1"/>
          <w:numId w:val="4"/>
        </w:numPr>
        <w:spacing w:line="276" w:lineRule="auto"/>
        <w:ind w:left="1800" w:right="-360" w:hanging="450"/>
        <w:rPr>
          <w:color w:val="auto"/>
        </w:rPr>
      </w:pPr>
      <w:r w:rsidRPr="075FFB26">
        <w:rPr>
          <w:color w:val="auto"/>
        </w:rPr>
        <w:t xml:space="preserve">Internal energy, </w:t>
      </w:r>
      <w:proofErr w:type="spellStart"/>
      <w:r w:rsidRPr="075FFB26">
        <w:rPr>
          <w:color w:val="auto"/>
        </w:rPr>
        <w:t>E</w:t>
      </w:r>
      <w:r w:rsidRPr="075FFB26">
        <w:rPr>
          <w:color w:val="auto"/>
          <w:vertAlign w:val="subscript"/>
        </w:rPr>
        <w:t>int</w:t>
      </w:r>
      <w:proofErr w:type="spellEnd"/>
      <w:r w:rsidRPr="075FFB26">
        <w:rPr>
          <w:color w:val="auto"/>
          <w:vertAlign w:val="subscript"/>
        </w:rPr>
        <w:t xml:space="preserve">, </w:t>
      </w:r>
      <w:r w:rsidRPr="075FFB26">
        <w:rPr>
          <w:color w:val="auto"/>
        </w:rPr>
        <w:t xml:space="preserve">is stored in changes to the structure and/or temperature of the system and can no longer be used for change (note: see the notes on Reading 2 below for more discussion of </w:t>
      </w:r>
      <w:proofErr w:type="spellStart"/>
      <w:r w:rsidRPr="075FFB26">
        <w:rPr>
          <w:color w:val="auto"/>
        </w:rPr>
        <w:t>E</w:t>
      </w:r>
      <w:r w:rsidRPr="075FFB26">
        <w:rPr>
          <w:color w:val="auto"/>
          <w:vertAlign w:val="subscript"/>
        </w:rPr>
        <w:t>int</w:t>
      </w:r>
      <w:proofErr w:type="spellEnd"/>
      <w:r w:rsidRPr="075FFB26">
        <w:rPr>
          <w:color w:val="auto"/>
        </w:rPr>
        <w:t>). You may point out the examples of “friction” from the Observation Stations. Again, no need for a full analysis here, ideas of friction and energy transfer will continue to be discussed as we progress from Unit 1!</w:t>
      </w:r>
    </w:p>
    <w:p w14:paraId="4347E1DB" w14:textId="612DA418" w:rsidR="075FFB26" w:rsidRDefault="075FFB26" w:rsidP="075FFB26">
      <w:pPr>
        <w:spacing w:line="276" w:lineRule="auto"/>
        <w:ind w:left="1350" w:right="-360" w:hanging="450"/>
        <w:rPr>
          <w:color w:val="auto"/>
        </w:rPr>
      </w:pPr>
    </w:p>
    <w:p w14:paraId="64A6BD07" w14:textId="67C4D54D" w:rsidR="006443DE" w:rsidRDefault="00125677" w:rsidP="00986C41">
      <w:pPr>
        <w:ind w:firstLine="0"/>
      </w:pPr>
      <w:r>
        <w:t>After discussion, t</w:t>
      </w:r>
      <w:r w:rsidR="00B2139F">
        <w:t>hese agreed upon terms will allow us (as a community of students, teachers, and scientists) to have more meaningful discussions of energy, and be able to communicate more unambiguously with one another.</w:t>
      </w:r>
    </w:p>
    <w:p w14:paraId="0537DE84" w14:textId="3DC5961B" w:rsidR="00986C41" w:rsidRDefault="00986C41" w:rsidP="00986C41">
      <w:pPr>
        <w:ind w:firstLine="0"/>
      </w:pPr>
    </w:p>
    <w:p w14:paraId="601C606D" w14:textId="77777777" w:rsidR="00986C41" w:rsidRPr="00986C41" w:rsidRDefault="00986C41" w:rsidP="00986C41">
      <w:pPr>
        <w:ind w:firstLine="0"/>
      </w:pPr>
    </w:p>
    <w:p w14:paraId="0514EA04" w14:textId="6326DADA" w:rsidR="006443DE" w:rsidRPr="00946538" w:rsidRDefault="006443DE" w:rsidP="00047878">
      <w:pPr>
        <w:ind w:left="720"/>
        <w:rPr>
          <w:rFonts w:eastAsia="Helvetica Neue"/>
          <w:b/>
        </w:rPr>
      </w:pPr>
      <w:r w:rsidRPr="00946538">
        <w:rPr>
          <w:rFonts w:eastAsia="Helvetica Neue"/>
          <w:b/>
        </w:rPr>
        <w:t>Reading 2: Constructing Energy Pie Charts</w:t>
      </w:r>
    </w:p>
    <w:p w14:paraId="48E01E78" w14:textId="77777777" w:rsidR="00946538" w:rsidRDefault="00946538" w:rsidP="00047878">
      <w:pPr>
        <w:ind w:firstLine="0"/>
      </w:pPr>
      <w:r>
        <w:t>We recommend Reading</w:t>
      </w:r>
      <w:r w:rsidR="006443DE">
        <w:t xml:space="preserve"> 2 </w:t>
      </w:r>
      <w:r>
        <w:t xml:space="preserve">be given after worksheet 2, so that students have the chance to use their own language for energy storage before being introduced to the </w:t>
      </w:r>
      <w:proofErr w:type="spellStart"/>
      <w:r>
        <w:t>E</w:t>
      </w:r>
      <w:r w:rsidRPr="00946538">
        <w:rPr>
          <w:vertAlign w:val="subscript"/>
        </w:rPr>
        <w:t>subscript</w:t>
      </w:r>
      <w:proofErr w:type="spellEnd"/>
      <w:r>
        <w:t xml:space="preserve"> notation.  But you may have the students complete the </w:t>
      </w:r>
      <w:r w:rsidR="006443DE">
        <w:t>read</w:t>
      </w:r>
      <w:r>
        <w:t>ing</w:t>
      </w:r>
      <w:r w:rsidR="006443DE">
        <w:t xml:space="preserve"> first and then attempt </w:t>
      </w:r>
      <w:r>
        <w:t>Worksheet 2 if you wish</w:t>
      </w:r>
      <w:r w:rsidR="006443DE">
        <w:t xml:space="preserve">. </w:t>
      </w:r>
    </w:p>
    <w:p w14:paraId="69CBC7FE" w14:textId="77777777" w:rsidR="00946538" w:rsidRDefault="00946538" w:rsidP="00047878">
      <w:pPr>
        <w:ind w:firstLine="0"/>
      </w:pPr>
    </w:p>
    <w:p w14:paraId="0E62414C" w14:textId="69EDFB3A" w:rsidR="006443DE" w:rsidRDefault="006443DE" w:rsidP="00047878">
      <w:pPr>
        <w:ind w:firstLine="0"/>
      </w:pPr>
      <w:r>
        <w:t>Although the student's initial investigation focused on system "changes" this is where the term "energy" is associated with the "capacity to create change". This is an operational definition that will be developed more fully throughout the course.</w:t>
      </w:r>
    </w:p>
    <w:p w14:paraId="1A6EA816" w14:textId="77777777" w:rsidR="00946538" w:rsidRDefault="00946538" w:rsidP="00047878">
      <w:pPr>
        <w:ind w:firstLine="0"/>
      </w:pPr>
      <w:bookmarkStart w:id="136" w:name="_clxcdo6vqkkl" w:colFirst="0" w:colLast="0"/>
      <w:bookmarkEnd w:id="136"/>
    </w:p>
    <w:p w14:paraId="6A6FA9AB" w14:textId="21FA4D27" w:rsidR="006443DE" w:rsidRDefault="006443DE" w:rsidP="00047878">
      <w:pPr>
        <w:ind w:firstLine="0"/>
      </w:pPr>
      <w:r>
        <w:t>A couple of notes on Energy Accounts in Reading 2:</w:t>
      </w:r>
    </w:p>
    <w:p w14:paraId="58CCF3A4" w14:textId="77777777" w:rsidR="006443DE" w:rsidRDefault="006443DE" w:rsidP="00047878">
      <w:pPr>
        <w:ind w:left="1080" w:firstLine="0"/>
        <w:rPr>
          <w:i/>
        </w:rPr>
      </w:pPr>
      <w:r>
        <w:rPr>
          <w:i/>
        </w:rPr>
        <w:t xml:space="preserve">“What is </w:t>
      </w:r>
      <w:proofErr w:type="spellStart"/>
      <w:r>
        <w:rPr>
          <w:i/>
        </w:rPr>
        <w:t>E</w:t>
      </w:r>
      <w:r>
        <w:rPr>
          <w:i/>
          <w:vertAlign w:val="subscript"/>
        </w:rPr>
        <w:t>int</w:t>
      </w:r>
      <w:proofErr w:type="spellEnd"/>
      <w:r>
        <w:rPr>
          <w:i/>
        </w:rPr>
        <w:t>?</w:t>
      </w:r>
      <w:proofErr w:type="gramStart"/>
      <w:r>
        <w:rPr>
          <w:i/>
        </w:rPr>
        <w:t>”:</w:t>
      </w:r>
      <w:proofErr w:type="gramEnd"/>
      <w:r>
        <w:rPr>
          <w:i/>
        </w:rPr>
        <w:t xml:space="preserve">  </w:t>
      </w:r>
    </w:p>
    <w:p w14:paraId="49ABB158" w14:textId="6DD6BB2B" w:rsidR="006443DE" w:rsidRDefault="006443DE" w:rsidP="00047878">
      <w:pPr>
        <w:ind w:left="1080" w:firstLine="0"/>
      </w:pPr>
      <w:r>
        <w:t xml:space="preserve">We can think of Energy internal, </w:t>
      </w:r>
      <w:proofErr w:type="spellStart"/>
      <w:r>
        <w:t>E</w:t>
      </w:r>
      <w:r w:rsidRPr="65AB2C2A">
        <w:rPr>
          <w:vertAlign w:val="subscript"/>
        </w:rPr>
        <w:t>int</w:t>
      </w:r>
      <w:proofErr w:type="spellEnd"/>
      <w:r>
        <w:t>, as the kinetic and elastic energies of the constituent particles that make up the body in question. So, energy that is “lost” during a change is not exclusively stored in the increased motion of the system’s particles, but also in the changed arrangement of the system. Think of what happens in a collision in which an object undergoes some sort of permanent deformation, like an automobile than collides with a wall. The object may heat up an</w:t>
      </w:r>
      <w:r w:rsidR="00102C74">
        <w:t>d</w:t>
      </w:r>
      <w:r>
        <w:t xml:space="preserve"> deform. This helps us understand why in some changes not all of the energy is “easily recoverable”. An auto bumper-fender is not like a spring that stores and then releases energy as it returns to its normal shape.</w:t>
      </w:r>
    </w:p>
    <w:p w14:paraId="5ABF63D8" w14:textId="77777777" w:rsidR="006443DE" w:rsidRDefault="006443DE" w:rsidP="00047878">
      <w:pPr>
        <w:ind w:left="1080" w:firstLine="0"/>
      </w:pPr>
    </w:p>
    <w:p w14:paraId="7B663E5D" w14:textId="383C13EF" w:rsidR="006443DE" w:rsidRDefault="075FFB26" w:rsidP="075FFB26">
      <w:pPr>
        <w:ind w:left="1080" w:firstLine="0"/>
        <w:rPr>
          <w:i/>
          <w:iCs/>
        </w:rPr>
      </w:pPr>
      <w:r w:rsidRPr="075FFB26">
        <w:rPr>
          <w:i/>
          <w:iCs/>
        </w:rPr>
        <w:t>“Why aren’t we using the term ‘</w:t>
      </w:r>
      <w:ins w:id="137" w:author="Colleen Megowan" w:date="2018-04-21T11:03:00Z">
        <w:r w:rsidR="00DA00AE">
          <w:rPr>
            <w:i/>
            <w:iCs/>
          </w:rPr>
          <w:t>Potential</w:t>
        </w:r>
      </w:ins>
      <w:r w:rsidRPr="075FFB26">
        <w:rPr>
          <w:i/>
          <w:iCs/>
        </w:rPr>
        <w:t xml:space="preserve"> Energy’?  That’s what I learned! It’s in all the books!”</w:t>
      </w:r>
    </w:p>
    <w:p w14:paraId="1C738161" w14:textId="317DE7E4" w:rsidR="006443DE" w:rsidRDefault="006443DE" w:rsidP="00047878">
      <w:pPr>
        <w:ind w:left="1080" w:firstLine="0"/>
      </w:pPr>
      <w:r>
        <w:t>In Modeling Instruction</w:t>
      </w:r>
      <w:ins w:id="138" w:author="Colleen Megowan" w:date="2018-04-21T11:03:00Z">
        <w:r w:rsidR="00DA00AE">
          <w:t xml:space="preserve"> for high school</w:t>
        </w:r>
      </w:ins>
      <w:r>
        <w:t xml:space="preserve">, we </w:t>
      </w:r>
      <w:del w:id="139" w:author="Colleen Megowan" w:date="2018-04-21T11:04:00Z">
        <w:r w:rsidDel="00DA00AE">
          <w:delText xml:space="preserve">remove </w:delText>
        </w:r>
      </w:del>
      <w:ins w:id="140" w:author="Colleen Megowan" w:date="2018-04-21T11:04:00Z">
        <w:r w:rsidR="00DA00AE">
          <w:t xml:space="preserve">do not use </w:t>
        </w:r>
      </w:ins>
      <w:r>
        <w:t xml:space="preserve">the adjective “potential” </w:t>
      </w:r>
      <w:del w:id="141" w:author="Colleen Megowan" w:date="2018-04-21T11:04:00Z">
        <w:r w:rsidDel="00DA00AE">
          <w:delText>from any of our</w:delText>
        </w:r>
      </w:del>
      <w:proofErr w:type="gramStart"/>
      <w:ins w:id="142" w:author="Colleen Megowan" w:date="2018-04-21T11:04:00Z">
        <w:r w:rsidR="00DA00AE">
          <w:t xml:space="preserve">for </w:t>
        </w:r>
      </w:ins>
      <w:r>
        <w:t xml:space="preserve"> energy</w:t>
      </w:r>
      <w:proofErr w:type="gramEnd"/>
      <w:r>
        <w:t xml:space="preserve"> storage accounts. </w:t>
      </w:r>
      <w:del w:id="143" w:author="Colleen Megowan" w:date="2018-04-21T11:04:00Z">
        <w:r w:rsidDel="00DA00AE">
          <w:delText>The community of Modeling Instruction has consciously purged the term 'potential'</w:delText>
        </w:r>
      </w:del>
      <w:ins w:id="144" w:author="Colleen Megowan" w:date="2018-04-21T11:04:00Z">
        <w:r w:rsidR="00DA00AE">
          <w:t>This is</w:t>
        </w:r>
      </w:ins>
      <w:r>
        <w:t xml:space="preserve"> because the term 'potential' carries everyday meanings that cause misconceptions, for both teachers and students. Also, the term is not needed since the energy storage model </w:t>
      </w:r>
      <w:del w:id="145" w:author="Colleen Megowan" w:date="2018-04-21T11:05:00Z">
        <w:r w:rsidDel="00DA00AE">
          <w:delText xml:space="preserve">developed </w:delText>
        </w:r>
      </w:del>
      <w:ins w:id="146" w:author="Colleen Megowan" w:date="2018-04-21T11:05:00Z">
        <w:r w:rsidR="00DA00AE">
          <w:t xml:space="preserve">used </w:t>
        </w:r>
      </w:ins>
      <w:r>
        <w:t>in</w:t>
      </w:r>
      <w:ins w:id="147" w:author="Colleen Megowan" w:date="2018-04-21T11:05:00Z">
        <w:r w:rsidR="00DA00AE">
          <w:t xml:space="preserve"> the</w:t>
        </w:r>
      </w:ins>
      <w:r>
        <w:t xml:space="preserve"> Modeling Instruction </w:t>
      </w:r>
      <w:ins w:id="148" w:author="Colleen Megowan" w:date="2018-04-21T11:05:00Z">
        <w:r w:rsidR="00DA00AE">
          <w:t xml:space="preserve">treatment of energy </w:t>
        </w:r>
      </w:ins>
      <w:r>
        <w:t xml:space="preserve">provides a </w:t>
      </w:r>
      <w:del w:id="149" w:author="Colleen Megowan" w:date="2018-04-21T11:06:00Z">
        <w:r w:rsidDel="00DA00AE">
          <w:delText>less ambiguous</w:delText>
        </w:r>
      </w:del>
      <w:ins w:id="150" w:author="Colleen Megowan" w:date="2018-04-21T11:06:00Z">
        <w:r w:rsidR="00DA00AE">
          <w:t>simple unambiguous</w:t>
        </w:r>
      </w:ins>
      <w:r>
        <w:t xml:space="preserve"> way of representing energy. </w:t>
      </w:r>
    </w:p>
    <w:p w14:paraId="16372901" w14:textId="77777777" w:rsidR="006443DE" w:rsidRDefault="006443DE" w:rsidP="00047878">
      <w:pPr>
        <w:ind w:left="1080" w:firstLine="0"/>
      </w:pPr>
    </w:p>
    <w:p w14:paraId="5D2CB8C5" w14:textId="38FE01EA" w:rsidR="006443DE" w:rsidRDefault="006443DE" w:rsidP="00047878">
      <w:pPr>
        <w:ind w:left="1080" w:firstLine="0"/>
      </w:pPr>
      <w:r>
        <w:t xml:space="preserve">That said, we understand that teachers and students will have to wrestle with this somewhat, as the term ‘potential’ has been in use for centuries and, like the dinosaurs, will take a while to </w:t>
      </w:r>
      <w:ins w:id="151" w:author="Colleen Megowan" w:date="2018-04-21T11:06:00Z">
        <w:r w:rsidR="00DA00AE">
          <w:t>become</w:t>
        </w:r>
      </w:ins>
      <w:del w:id="152" w:author="Colleen Megowan" w:date="2018-04-21T11:06:00Z">
        <w:r w:rsidDel="00DA00AE">
          <w:delText>go</w:delText>
        </w:r>
      </w:del>
      <w:r>
        <w:t xml:space="preserve"> completely extinct - especially when textbook authors and some in higher education insist on retaining that term. As teachers, we </w:t>
      </w:r>
      <w:del w:id="153" w:author="Colleen Megowan" w:date="2018-04-21T11:07:00Z">
        <w:r w:rsidDel="00DA00AE">
          <w:delText>are going to have to think about how to</w:delText>
        </w:r>
      </w:del>
      <w:ins w:id="154" w:author="Colleen Megowan" w:date="2018-04-21T11:07:00Z">
        <w:r w:rsidR="00DA00AE">
          <w:t>must</w:t>
        </w:r>
      </w:ins>
      <w:r>
        <w:t xml:space="preserve"> deal with this </w:t>
      </w:r>
      <w:del w:id="155" w:author="Colleen Megowan" w:date="2018-04-21T11:07:00Z">
        <w:r w:rsidDel="00DA00AE">
          <w:lastRenderedPageBreak/>
          <w:delText xml:space="preserve">with students </w:delText>
        </w:r>
      </w:del>
      <w:r>
        <w:t xml:space="preserve">if </w:t>
      </w:r>
      <w:ins w:id="156" w:author="Colleen Megowan" w:date="2018-04-21T11:07:00Z">
        <w:r w:rsidR="00DA00AE">
          <w:t xml:space="preserve">our </w:t>
        </w:r>
      </w:ins>
      <w:r>
        <w:t xml:space="preserve">textbook use the term ‘potential’. We believe student minds are flexible enough to handle using the clearer ideas and models we are developing over the fuzzier term of ‘potential’ seen in textbooks (in high school or later).  Just because a term is traditionally used doesn't mean the word is meaningful. As teachers, we need to provide a clear rationale for using a different convention.  </w:t>
      </w:r>
    </w:p>
    <w:p w14:paraId="24079203" w14:textId="439A63BE" w:rsidR="00E862EB" w:rsidRDefault="00E862EB" w:rsidP="00047878">
      <w:pPr>
        <w:pStyle w:val="Heading1"/>
        <w:ind w:left="720"/>
        <w:rPr>
          <w:rFonts w:ascii="Times New Roman" w:eastAsia="Times New Roman" w:hAnsi="Times New Roman" w:cs="Times New Roman"/>
          <w:sz w:val="24"/>
          <w:szCs w:val="24"/>
        </w:rPr>
      </w:pPr>
    </w:p>
    <w:p w14:paraId="08A9EB93" w14:textId="44727B6D" w:rsidR="00946538" w:rsidRPr="0068456B" w:rsidRDefault="00946538" w:rsidP="00047878">
      <w:pPr>
        <w:ind w:left="720"/>
        <w:rPr>
          <w:i/>
          <w:iCs/>
        </w:rPr>
      </w:pPr>
      <w:r w:rsidRPr="0068456B">
        <w:rPr>
          <w:i/>
          <w:iCs/>
        </w:rPr>
        <w:t>Additional Note on Readability Statistics (taken using Microsoft Word):</w:t>
      </w:r>
    </w:p>
    <w:p w14:paraId="608C942B" w14:textId="77777777" w:rsidR="004235D1" w:rsidRPr="004235D1" w:rsidRDefault="00946538" w:rsidP="00047878">
      <w:pPr>
        <w:pStyle w:val="ListParagraph"/>
        <w:numPr>
          <w:ilvl w:val="0"/>
          <w:numId w:val="15"/>
        </w:numPr>
        <w:ind w:left="1800"/>
        <w:rPr>
          <w:i/>
        </w:rPr>
      </w:pPr>
      <w:r w:rsidRPr="004235D1">
        <w:rPr>
          <w:i/>
        </w:rPr>
        <w:t xml:space="preserve">Flesch-Kincaid Grade Level: </w:t>
      </w:r>
      <w:r w:rsidR="004235D1" w:rsidRPr="004235D1">
        <w:rPr>
          <w:i/>
        </w:rPr>
        <w:t>9</w:t>
      </w:r>
      <w:r w:rsidRPr="004235D1">
        <w:rPr>
          <w:i/>
        </w:rPr>
        <w:t>.3</w:t>
      </w:r>
    </w:p>
    <w:p w14:paraId="14F150C2" w14:textId="77777777" w:rsidR="006443DE" w:rsidRPr="006443DE" w:rsidRDefault="006443DE" w:rsidP="006443DE"/>
    <w:p w14:paraId="5179501C" w14:textId="2ED163E2" w:rsidR="00E862EB" w:rsidRPr="002A2B37" w:rsidRDefault="00DE0C31">
      <w:pPr>
        <w:pStyle w:val="Heading1"/>
        <w:rPr>
          <w:rFonts w:ascii="Arial" w:hAnsi="Arial" w:cs="Arial"/>
          <w:sz w:val="34"/>
        </w:rPr>
      </w:pPr>
      <w:r w:rsidRPr="002A2B37">
        <w:rPr>
          <w:rFonts w:ascii="Arial" w:hAnsi="Arial" w:cs="Arial"/>
        </w:rPr>
        <w:t xml:space="preserve">4. Worksheet </w:t>
      </w:r>
      <w:r w:rsidR="004235D1" w:rsidRPr="002A2B37">
        <w:rPr>
          <w:rFonts w:ascii="Arial" w:hAnsi="Arial" w:cs="Arial"/>
        </w:rPr>
        <w:t>3</w:t>
      </w:r>
      <w:r w:rsidRPr="002A2B37">
        <w:rPr>
          <w:rFonts w:ascii="Arial" w:hAnsi="Arial" w:cs="Arial"/>
        </w:rPr>
        <w:t xml:space="preserve">: </w:t>
      </w:r>
      <w:r w:rsidRPr="002A2B37">
        <w:rPr>
          <w:rFonts w:ascii="Arial" w:hAnsi="Arial" w:cs="Arial"/>
          <w:sz w:val="34"/>
        </w:rPr>
        <w:t xml:space="preserve">More energy pie charts and system schemas </w:t>
      </w:r>
    </w:p>
    <w:p w14:paraId="360325E7" w14:textId="039C4CCC" w:rsidR="00E862EB" w:rsidRDefault="00DE0C31" w:rsidP="00047878">
      <w:pPr>
        <w:pStyle w:val="Heading1"/>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worksheet integrates System Schema</w:t>
      </w:r>
      <w:ins w:id="157" w:author="Colleen Megowan" w:date="2018-04-21T11:08:00Z">
        <w:r w:rsidR="00DA00AE">
          <w:rPr>
            <w:rFonts w:ascii="Times New Roman" w:eastAsia="Times New Roman" w:hAnsi="Times New Roman" w:cs="Times New Roman"/>
            <w:sz w:val="24"/>
            <w:szCs w:val="24"/>
          </w:rPr>
          <w:t>, State Diagram and</w:t>
        </w:r>
      </w:ins>
      <w:del w:id="158" w:author="Colleen Megowan" w:date="2018-04-21T11:08:00Z">
        <w:r w:rsidDel="00DA00AE">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Energy Pie Chart representations and asks students to use these representational tools to describe some </w:t>
      </w:r>
      <w:r w:rsidR="004235D1">
        <w:rPr>
          <w:rFonts w:ascii="Times New Roman" w:eastAsia="Times New Roman" w:hAnsi="Times New Roman" w:cs="Times New Roman"/>
          <w:sz w:val="24"/>
          <w:szCs w:val="24"/>
        </w:rPr>
        <w:t>changes (</w:t>
      </w:r>
      <w:r>
        <w:rPr>
          <w:rFonts w:ascii="Times New Roman" w:eastAsia="Times New Roman" w:hAnsi="Times New Roman" w:cs="Times New Roman"/>
          <w:sz w:val="24"/>
          <w:szCs w:val="24"/>
        </w:rPr>
        <w:t>event contexts</w:t>
      </w:r>
      <w:r w:rsidR="004235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observed in the Activity 1 </w:t>
      </w:r>
      <w:r w:rsidR="004235D1">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 xml:space="preserve"> Stations at the start of Unit 1.</w:t>
      </w:r>
    </w:p>
    <w:p w14:paraId="31D1DFB1" w14:textId="77777777" w:rsidR="00E862EB" w:rsidRDefault="00E862EB">
      <w:pPr>
        <w:pStyle w:val="Heading1"/>
      </w:pPr>
    </w:p>
    <w:p w14:paraId="5B7F5BCC" w14:textId="77777777" w:rsidR="00E862EB" w:rsidRPr="002A2B37" w:rsidRDefault="00DE0C31">
      <w:pPr>
        <w:pStyle w:val="Heading1"/>
        <w:rPr>
          <w:rFonts w:ascii="Arial" w:hAnsi="Arial" w:cs="Arial"/>
        </w:rPr>
      </w:pPr>
      <w:r w:rsidRPr="002A2B37">
        <w:rPr>
          <w:rFonts w:ascii="Arial" w:hAnsi="Arial" w:cs="Arial"/>
        </w:rPr>
        <w:t>5: Quiz 1</w:t>
      </w:r>
    </w:p>
    <w:p w14:paraId="3FF17A6D" w14:textId="77777777" w:rsidR="00E862EB" w:rsidRPr="002A2B37" w:rsidRDefault="00E862EB">
      <w:pPr>
        <w:pStyle w:val="Heading1"/>
        <w:rPr>
          <w:rFonts w:ascii="Times New Roman" w:hAnsi="Times New Roman" w:cs="Times New Roman"/>
        </w:rPr>
      </w:pPr>
    </w:p>
    <w:p w14:paraId="2DF26EDB" w14:textId="77777777" w:rsidR="00E862EB" w:rsidRPr="002A2B37" w:rsidRDefault="00DE0C31">
      <w:pPr>
        <w:pStyle w:val="Heading1"/>
        <w:rPr>
          <w:rFonts w:ascii="Arial" w:hAnsi="Arial" w:cs="Arial"/>
        </w:rPr>
      </w:pPr>
      <w:r w:rsidRPr="002A2B37">
        <w:rPr>
          <w:rFonts w:ascii="Arial" w:hAnsi="Arial" w:cs="Arial"/>
        </w:rPr>
        <w:t>6. Activity 2 - Tell a “Story of Energy”</w:t>
      </w:r>
    </w:p>
    <w:p w14:paraId="4893976F" w14:textId="48F6CA8C" w:rsidR="00E862EB" w:rsidRDefault="004235D1" w:rsidP="00047878">
      <w:pPr>
        <w:ind w:firstLine="0"/>
      </w:pPr>
      <w:r>
        <w:t>The handout for this activity has</w:t>
      </w:r>
      <w:r w:rsidR="65AB2C2A">
        <w:t xml:space="preserve"> students </w:t>
      </w:r>
      <w:r>
        <w:t>begin by</w:t>
      </w:r>
      <w:r w:rsidR="65AB2C2A">
        <w:t xml:space="preserve"> read</w:t>
      </w:r>
      <w:r>
        <w:t>ing</w:t>
      </w:r>
      <w:r w:rsidR="65AB2C2A">
        <w:t xml:space="preserve"> one of the famous excerpts from the Feynman Lectures on the conservation of energy. After</w:t>
      </w:r>
      <w:r>
        <w:t xml:space="preserve"> students read this “Story of Energy”</w:t>
      </w:r>
      <w:r w:rsidR="65AB2C2A">
        <w:t xml:space="preserve">, instruct </w:t>
      </w:r>
      <w:r>
        <w:t>them</w:t>
      </w:r>
      <w:r w:rsidR="65AB2C2A">
        <w:t xml:space="preserve"> to work in their groups to create their own “Story of Energy.”  The summary of their story should fit on one whiteboard, and be large enough to be seen from across the room. After preparing their stories, you can either have groups present to neighboring groups, or each group can take turns presenting to the class as a whole.</w:t>
      </w:r>
    </w:p>
    <w:p w14:paraId="3EC538CC" w14:textId="48179D42" w:rsidR="004235D1" w:rsidRDefault="004235D1" w:rsidP="00047878">
      <w:pPr>
        <w:ind w:firstLine="0"/>
      </w:pPr>
    </w:p>
    <w:p w14:paraId="4CF8CD55" w14:textId="602A7544" w:rsidR="004235D1" w:rsidRDefault="004235D1" w:rsidP="00047878">
      <w:pPr>
        <w:ind w:firstLine="0"/>
      </w:pPr>
      <w:r w:rsidRPr="00124C47">
        <w:rPr>
          <w:b/>
        </w:rPr>
        <w:t>If student groups struggle with coming up with a story or analogy on their own, you may offer some help by suggesting one of the following analogies for energy:  money, information, music, etc.</w:t>
      </w:r>
      <w:r>
        <w:t xml:space="preserve">  For more background on energy analogies, </w:t>
      </w:r>
      <w:r w:rsidR="008F59E7">
        <w:t>see Background Reading 1 – Chemistry Energy Reading in the electronic Unit 1 Resources folder. This reading from the Modeling Chemistry curriculum is a great resource for you as the teacher, and you may wish to use or modify this reading for use with your students as well.</w:t>
      </w:r>
    </w:p>
    <w:p w14:paraId="612548ED" w14:textId="77777777" w:rsidR="00E862EB" w:rsidRDefault="00E862EB" w:rsidP="00047878">
      <w:pPr>
        <w:ind w:firstLine="0"/>
      </w:pPr>
    </w:p>
    <w:p w14:paraId="6E6B9080" w14:textId="77777777" w:rsidR="00E862EB" w:rsidRDefault="00DE0C31" w:rsidP="00047878">
      <w:pPr>
        <w:ind w:firstLine="0"/>
      </w:pPr>
      <w:r>
        <w:t>As each group prepares and presents their story, try to engage in probing questions and discussions about how the energy is stored, transferred, and conserved.  Their stories are likely not perfect at this point, we just want students to engage in the thought of energy transfer and conservation.  Initiating the discussion and ideas here will allow us to revisit the concepts of energy transfer and conservation as we proceed through the remaining units.</w:t>
      </w:r>
    </w:p>
    <w:p w14:paraId="2F9367A0" w14:textId="77777777" w:rsidR="00E862EB" w:rsidRDefault="00E862EB" w:rsidP="00047878">
      <w:pPr>
        <w:ind w:firstLine="0"/>
      </w:pPr>
    </w:p>
    <w:p w14:paraId="44FB38F8" w14:textId="04574B95" w:rsidR="00E862EB" w:rsidRDefault="00DE0C31" w:rsidP="00047878">
      <w:pPr>
        <w:ind w:firstLine="0"/>
      </w:pPr>
      <w:r>
        <w:t xml:space="preserve">An optional worksheet about the Feynman reading is also included in the Unit 1 Resources folder if you feel your students need more reinforcement with </w:t>
      </w:r>
      <w:r w:rsidR="008F59E7">
        <w:t>the Feynman</w:t>
      </w:r>
      <w:r>
        <w:t xml:space="preserve"> reading.</w:t>
      </w:r>
    </w:p>
    <w:p w14:paraId="74C565BF" w14:textId="722014C6" w:rsidR="00E862EB" w:rsidRDefault="00E862EB" w:rsidP="00047878">
      <w:pPr>
        <w:ind w:firstLine="0"/>
      </w:pPr>
    </w:p>
    <w:p w14:paraId="53C9D442" w14:textId="23C4C8F3" w:rsidR="004235D1" w:rsidRDefault="004235D1" w:rsidP="00047878">
      <w:pPr>
        <w:ind w:firstLine="0"/>
      </w:pPr>
    </w:p>
    <w:p w14:paraId="3CED67D5" w14:textId="00A0D6DB" w:rsidR="00124C47" w:rsidRPr="002A2B37" w:rsidRDefault="00D426F5" w:rsidP="00124C47">
      <w:pPr>
        <w:pStyle w:val="Heading1"/>
        <w:rPr>
          <w:rFonts w:ascii="Arial" w:hAnsi="Arial" w:cs="Arial"/>
        </w:rPr>
      </w:pPr>
      <w:r w:rsidRPr="002A2B37">
        <w:rPr>
          <w:rFonts w:ascii="Arial" w:hAnsi="Arial" w:cs="Arial"/>
        </w:rPr>
        <w:t>7</w:t>
      </w:r>
      <w:r w:rsidR="00124C47" w:rsidRPr="002A2B37">
        <w:rPr>
          <w:rFonts w:ascii="Arial" w:hAnsi="Arial" w:cs="Arial"/>
        </w:rPr>
        <w:t xml:space="preserve">. Activity </w:t>
      </w:r>
      <w:r w:rsidRPr="002A2B37">
        <w:rPr>
          <w:rFonts w:ascii="Arial" w:hAnsi="Arial" w:cs="Arial"/>
        </w:rPr>
        <w:t>3</w:t>
      </w:r>
      <w:r w:rsidR="00124C47" w:rsidRPr="002A2B37">
        <w:rPr>
          <w:rFonts w:ascii="Arial" w:hAnsi="Arial" w:cs="Arial"/>
        </w:rPr>
        <w:t xml:space="preserve"> (Lab): Exp</w:t>
      </w:r>
      <w:r w:rsidRPr="002A2B37">
        <w:rPr>
          <w:rFonts w:ascii="Arial" w:hAnsi="Arial" w:cs="Arial"/>
        </w:rPr>
        <w:t>loring Energy Storage with</w:t>
      </w:r>
      <w:r w:rsidR="00124C47" w:rsidRPr="002A2B37">
        <w:rPr>
          <w:rFonts w:ascii="Arial" w:hAnsi="Arial" w:cs="Arial"/>
        </w:rPr>
        <w:t xml:space="preserve"> </w:t>
      </w:r>
      <w:proofErr w:type="gramStart"/>
      <w:r w:rsidR="00124C47" w:rsidRPr="002A2B37">
        <w:rPr>
          <w:rFonts w:ascii="Arial" w:hAnsi="Arial" w:cs="Arial"/>
        </w:rPr>
        <w:t>Springs</w:t>
      </w:r>
      <w:proofErr w:type="gramEnd"/>
      <w:r w:rsidR="00124C47" w:rsidRPr="002A2B37">
        <w:rPr>
          <w:rFonts w:ascii="Arial" w:hAnsi="Arial" w:cs="Arial"/>
        </w:rPr>
        <w:t xml:space="preserve"> </w:t>
      </w:r>
    </w:p>
    <w:p w14:paraId="7AB530AA" w14:textId="77777777" w:rsidR="00124C47" w:rsidRPr="002A2B37" w:rsidRDefault="00124C47" w:rsidP="00124C47">
      <w:pPr>
        <w:pStyle w:val="Heading2"/>
        <w:spacing w:before="120"/>
        <w:rPr>
          <w:rFonts w:ascii="Arial" w:hAnsi="Arial" w:cs="Arial"/>
        </w:rPr>
      </w:pPr>
      <w:r w:rsidRPr="002A2B37">
        <w:rPr>
          <w:rFonts w:ascii="Arial" w:hAnsi="Arial" w:cs="Arial"/>
        </w:rPr>
        <w:t>Purpose</w:t>
      </w:r>
    </w:p>
    <w:p w14:paraId="1418E53E" w14:textId="1FE7E2A2" w:rsidR="00124C47" w:rsidRDefault="00124C47" w:rsidP="00124C47">
      <w:pPr>
        <w:ind w:firstLine="0"/>
      </w:pPr>
      <w:r>
        <w:t>This lab allows students to see and measure energy</w:t>
      </w:r>
      <w:r w:rsidR="00D426F5">
        <w:t xml:space="preserve"> stored in springs</w:t>
      </w:r>
      <w:r>
        <w:t xml:space="preserve">. By collecting, organizing </w:t>
      </w:r>
      <w:r>
        <w:lastRenderedPageBreak/>
        <w:t xml:space="preserve">and representing the data they collect, students can begin to quantify energy </w:t>
      </w:r>
      <w:r w:rsidR="00D426F5">
        <w:t xml:space="preserve">stored, yet still in a qualitative way.  </w:t>
      </w:r>
      <w:r>
        <w:t xml:space="preserve">This is an opportunity to discuss measurement precision and accuracy, and simple graphical methods. </w:t>
      </w:r>
      <w:r w:rsidR="00D426F5">
        <w:t>*Teacher’s Note: a full analysis of slope and intercept will NOT be done in this unit.</w:t>
      </w:r>
    </w:p>
    <w:p w14:paraId="1A1F3C30" w14:textId="77777777" w:rsidR="00124C47" w:rsidRPr="002A2B37" w:rsidRDefault="00124C47" w:rsidP="00124C47">
      <w:pPr>
        <w:pStyle w:val="Heading2"/>
        <w:spacing w:before="120"/>
        <w:rPr>
          <w:rFonts w:ascii="Arial" w:hAnsi="Arial" w:cs="Arial"/>
        </w:rPr>
      </w:pPr>
      <w:r w:rsidRPr="002A2B37">
        <w:rPr>
          <w:rFonts w:ascii="Arial" w:hAnsi="Arial" w:cs="Arial"/>
        </w:rPr>
        <w:t>Apparatus</w:t>
      </w:r>
    </w:p>
    <w:p w14:paraId="3B54CDE9" w14:textId="77777777" w:rsidR="00124C47" w:rsidRDefault="00124C47" w:rsidP="00124C47">
      <w:pPr>
        <w:ind w:left="270" w:firstLine="0"/>
      </w:pPr>
      <w:r>
        <w:t>Ring stand, spring, ruler, paper clip and 5 or 6 identical large washers for each group</w:t>
      </w:r>
    </w:p>
    <w:p w14:paraId="36F84A4A" w14:textId="77777777" w:rsidR="00124C47" w:rsidRDefault="00124C47" w:rsidP="00124C47">
      <w:pPr>
        <w:ind w:left="270" w:firstLine="0"/>
        <w:rPr>
          <w:sz w:val="20"/>
          <w:szCs w:val="20"/>
          <w:u w:val="single"/>
        </w:rPr>
      </w:pPr>
    </w:p>
    <w:p w14:paraId="6E46BEA3" w14:textId="1E6E9D97" w:rsidR="00124C47" w:rsidRPr="002A2B37" w:rsidRDefault="00D426F5" w:rsidP="00124C47">
      <w:pPr>
        <w:pStyle w:val="Heading2"/>
        <w:rPr>
          <w:rFonts w:ascii="Arial" w:hAnsi="Arial" w:cs="Arial"/>
        </w:rPr>
      </w:pPr>
      <w:r w:rsidRPr="002A2B37">
        <w:rPr>
          <w:rFonts w:ascii="Arial" w:hAnsi="Arial" w:cs="Arial"/>
        </w:rPr>
        <w:t>Pre-lab discussion: Storing energy i</w:t>
      </w:r>
      <w:r w:rsidR="00124C47" w:rsidRPr="002A2B37">
        <w:rPr>
          <w:rFonts w:ascii="Arial" w:hAnsi="Arial" w:cs="Arial"/>
        </w:rPr>
        <w:t>n a spring</w:t>
      </w:r>
    </w:p>
    <w:p w14:paraId="2B0C778A" w14:textId="77777777" w:rsidR="00124C47" w:rsidRDefault="00124C47" w:rsidP="00124C47">
      <w:pPr>
        <w:ind w:firstLine="0"/>
      </w:pPr>
      <w:r>
        <w:t>Suspend the spring from the ring stand, bend the paper clip so that it can act as a mass hanger and hang it from the bottom of the spring. One by one place 3 or 4 washers on the mass hanger and invite the students to observe. Let them know that for all practical purposes, the washers are identical in weight (the difference is too small for them to measure with a triple beam balance). Ask them what they observe and record everybody’s observations on the board. If they make assertions like “energy is being stored in the spring” ask them how they know (this is not an observation, it is an inference) and when they say that they know because the spring is stretching, record that on the board as their observation. At some point, you may need to ask them what it is about what they are observing that they can measure or count. They should come to the consensus that they can measure the length of the spring and count the number of weights. At this point you want to distill the driving question that this part of the lab will address: what is the relationship between the energy stored in a spring and the length the spring is stretched?</w:t>
      </w:r>
    </w:p>
    <w:p w14:paraId="1852BA95" w14:textId="77777777" w:rsidR="00124C47" w:rsidRDefault="00124C47" w:rsidP="00124C47">
      <w:pPr>
        <w:ind w:firstLine="0"/>
      </w:pPr>
    </w:p>
    <w:p w14:paraId="38CCAA9D" w14:textId="1BA1431A" w:rsidR="00124C47" w:rsidRDefault="00124C47" w:rsidP="00124C47">
      <w:pPr>
        <w:ind w:firstLine="0"/>
      </w:pPr>
      <w:r>
        <w:t xml:space="preserve">As students conduct the lab, remember that we are helping them build science skills early on.  Students are being asked to collect and organize data, and represent the data graphically, and to communicate with one another regarding their results.  We are building these NGSS-based skills early, but keeping them qualitative at this point.  While it may be tempting to jump into discussions of slopes, intercepts, etc. at this point, we advise waiting on those discussions until </w:t>
      </w:r>
      <w:r w:rsidRPr="00D426F5">
        <w:rPr>
          <w:i/>
        </w:rPr>
        <w:t>after</w:t>
      </w:r>
      <w:r>
        <w:t xml:space="preserve"> Unit 1, and </w:t>
      </w:r>
      <w:r w:rsidR="00D426F5">
        <w:t>for now</w:t>
      </w:r>
      <w:r>
        <w:t xml:space="preserve"> keep students working on the basics of </w:t>
      </w:r>
      <w:r w:rsidR="00D426F5">
        <w:t xml:space="preserve">practicing and </w:t>
      </w:r>
      <w:r>
        <w:t>speaking science.</w:t>
      </w:r>
    </w:p>
    <w:p w14:paraId="1497EFC6" w14:textId="2CFDA6A6" w:rsidR="00D426F5" w:rsidRDefault="00D426F5" w:rsidP="00124C47">
      <w:pPr>
        <w:ind w:firstLine="0"/>
      </w:pPr>
    </w:p>
    <w:p w14:paraId="19EEEC59" w14:textId="3F1B0CCD" w:rsidR="00D426F5" w:rsidRDefault="00D426F5" w:rsidP="00124C47">
      <w:pPr>
        <w:ind w:firstLine="0"/>
      </w:pPr>
      <w:r>
        <w:t>Caution the students that these springs are delicate and expensive and must not be overstretched. Test the springs beforehand to determine how many washers they can safely support with overstressing them. Suggest that they discuss within their lab groups as they arrive at a procedure for answering this question, how many measurements they will need to take. How much data is enough? You may also wish to discuss with them how to measure the stretch of the spring (e.g., they need to understand that it’s the length of the coils that changes when weight is added, not the length of the loops at the top and bottom of the spring or the length of the paper clip) or you may decide to leave that choice to emerge in the small group discussions as they decide on a procedure their experiment.</w:t>
      </w:r>
    </w:p>
    <w:p w14:paraId="1EBA23A0" w14:textId="77777777" w:rsidR="00124C47" w:rsidRDefault="00124C47" w:rsidP="00124C47">
      <w:pPr>
        <w:ind w:left="0" w:firstLine="0"/>
        <w:rPr>
          <w:rFonts w:ascii="Helvetica Neue" w:eastAsia="Helvetica Neue" w:hAnsi="Helvetica Neue" w:cs="Helvetica Neue"/>
          <w:sz w:val="28"/>
          <w:szCs w:val="28"/>
        </w:rPr>
      </w:pPr>
    </w:p>
    <w:p w14:paraId="65F57BC0" w14:textId="77777777" w:rsidR="00124C47" w:rsidRPr="002A2B37" w:rsidRDefault="00124C47" w:rsidP="00124C47">
      <w:pPr>
        <w:ind w:left="0" w:firstLine="0"/>
        <w:rPr>
          <w:rFonts w:ascii="Arial" w:eastAsia="Helvetica Neue" w:hAnsi="Arial" w:cs="Arial"/>
          <w:sz w:val="28"/>
          <w:szCs w:val="28"/>
        </w:rPr>
      </w:pPr>
      <w:r w:rsidRPr="002A2B37">
        <w:rPr>
          <w:rFonts w:ascii="Arial" w:eastAsia="Helvetica Neue" w:hAnsi="Arial" w:cs="Arial"/>
          <w:b/>
          <w:sz w:val="28"/>
          <w:szCs w:val="28"/>
        </w:rPr>
        <w:t>Lab performance notes</w:t>
      </w:r>
    </w:p>
    <w:p w14:paraId="159971A9" w14:textId="25BD6598" w:rsidR="00124C47" w:rsidRDefault="00124C47" w:rsidP="00D426F5">
      <w:pPr>
        <w:spacing w:after="60"/>
        <w:jc w:val="both"/>
      </w:pPr>
      <w:r>
        <w:rPr>
          <w:b/>
        </w:rPr>
        <w:tab/>
      </w:r>
      <w:r w:rsidR="00D426F5">
        <w:t>Monitor students as they collect and record data, reminding them to practice specific observations and organized data recording.  After collecting data, t</w:t>
      </w:r>
      <w:r>
        <w:t xml:space="preserve">hey may or may not represent their findings in a graph with labeled axes (teacher’s choice), </w:t>
      </w:r>
      <w:r w:rsidR="00D426F5">
        <w:t>draw a system schema, construct Energy Pie C</w:t>
      </w:r>
      <w:r>
        <w:t xml:space="preserve">harts, </w:t>
      </w:r>
      <w:r w:rsidR="00D426F5">
        <w:t xml:space="preserve">etc. </w:t>
      </w:r>
      <w:r>
        <w:t xml:space="preserve">If they make a graph they should draw a best fit line (do not let them get away with a dot-to-dot line connecting their data points.) You may choose to wait and talk about this during the board meeting, but if you do, make sure that at least some of the lab groups have made a best fit line so you can talk about how it’s a useful tool for making predictions. </w:t>
      </w:r>
      <w:r w:rsidR="00D426F5">
        <w:t>If students</w:t>
      </w:r>
      <w:r>
        <w:t xml:space="preserve"> plot a point at the origin</w:t>
      </w:r>
      <w:r w:rsidR="00D426F5">
        <w:t>, be sure to ask them what this means and if this is really an appropriate data point!</w:t>
      </w:r>
      <w:r>
        <w:t xml:space="preserve"> </w:t>
      </w:r>
      <w:r>
        <w:lastRenderedPageBreak/>
        <w:t>(</w:t>
      </w:r>
      <w:proofErr w:type="gramStart"/>
      <w:r>
        <w:t>they</w:t>
      </w:r>
      <w:proofErr w:type="gramEnd"/>
      <w:r>
        <w:t xml:space="preserve"> will </w:t>
      </w:r>
      <w:r w:rsidRPr="00D426F5">
        <w:rPr>
          <w:i/>
        </w:rPr>
        <w:t>not</w:t>
      </w:r>
      <w:r>
        <w:t xml:space="preserve"> be using springs of zero length!).</w:t>
      </w:r>
    </w:p>
    <w:p w14:paraId="7E6A0103" w14:textId="77777777" w:rsidR="00D426F5" w:rsidRDefault="00D426F5" w:rsidP="00124C47">
      <w:pPr>
        <w:jc w:val="both"/>
      </w:pPr>
    </w:p>
    <w:p w14:paraId="3AAA0C01" w14:textId="77777777" w:rsidR="00124C47" w:rsidRPr="002A2B37" w:rsidRDefault="00124C47" w:rsidP="00124C47">
      <w:pPr>
        <w:pStyle w:val="Heading2"/>
        <w:rPr>
          <w:rFonts w:ascii="Arial" w:hAnsi="Arial" w:cs="Arial"/>
        </w:rPr>
      </w:pPr>
      <w:r w:rsidRPr="002A2B37">
        <w:rPr>
          <w:rFonts w:ascii="Arial" w:hAnsi="Arial" w:cs="Arial"/>
        </w:rPr>
        <w:t>Post-Lab discussion</w:t>
      </w:r>
    </w:p>
    <w:p w14:paraId="289B5144" w14:textId="2FE7E352" w:rsidR="00124C47" w:rsidRDefault="00124C47" w:rsidP="00124C47">
      <w:pPr>
        <w:ind w:right="-360" w:firstLine="0"/>
      </w:pPr>
      <w:r>
        <w:t xml:space="preserve">Students should find that number of weights is proportional to the change in length of the spring.  </w:t>
      </w:r>
      <w:r w:rsidR="00D426F5">
        <w:t>Ask students to discuss the meaning of their graphs and/or other representations. They</w:t>
      </w:r>
      <w:r>
        <w:t xml:space="preserve"> should be able to draw some conclusion about the </w:t>
      </w:r>
      <w:r w:rsidR="00D426F5">
        <w:t>energy stored in the spring</w:t>
      </w:r>
      <w:r>
        <w:t xml:space="preserve">. It is </w:t>
      </w:r>
      <w:r w:rsidRPr="00D426F5">
        <w:rPr>
          <w:i/>
        </w:rPr>
        <w:t>NOT</w:t>
      </w:r>
      <w:r>
        <w:t xml:space="preserve"> important to get into a discussion about slopes, intercepts, or the </w:t>
      </w:r>
      <w:r w:rsidR="00D426F5">
        <w:t>spring constant at this point.</w:t>
      </w:r>
    </w:p>
    <w:p w14:paraId="6E08930F" w14:textId="77777777" w:rsidR="00D426F5" w:rsidRDefault="00D426F5" w:rsidP="00124C47">
      <w:pPr>
        <w:ind w:right="-360" w:firstLine="0"/>
      </w:pPr>
    </w:p>
    <w:p w14:paraId="69895B71" w14:textId="6CA3CCE3" w:rsidR="00124C47" w:rsidRDefault="00D426F5" w:rsidP="00124C47">
      <w:pPr>
        <w:ind w:right="-360" w:firstLine="0"/>
      </w:pPr>
      <w:r>
        <w:t>S</w:t>
      </w:r>
      <w:r w:rsidR="00124C47">
        <w:t xml:space="preserve">tudents </w:t>
      </w:r>
      <w:r>
        <w:t>should now be</w:t>
      </w:r>
      <w:r w:rsidR="00124C47">
        <w:t xml:space="preserve"> ready for a qualitative discussion of the </w:t>
      </w:r>
      <w:r>
        <w:t>elastic energy, E</w:t>
      </w:r>
      <w:r w:rsidRPr="00D426F5">
        <w:rPr>
          <w:vertAlign w:val="subscript"/>
        </w:rPr>
        <w:t>el</w:t>
      </w:r>
      <w:r>
        <w:t>, stored in</w:t>
      </w:r>
      <w:r w:rsidR="00124C47">
        <w:t xml:space="preserve"> the spring. A pie chart analysis of the situation as the spring is stretched shows the pies getting larger with each stretch, indicating more and more energy being stored with each increase in weight.  </w:t>
      </w:r>
      <w:ins w:id="159" w:author="Colleen Megowan" w:date="2018-04-21T11:19:00Z">
        <w:r w:rsidR="00315FA7">
          <w:t xml:space="preserve">A state diagram </w:t>
        </w:r>
      </w:ins>
      <w:ins w:id="160" w:author="Colleen Megowan" w:date="2018-04-21T11:20:00Z">
        <w:r w:rsidR="00315FA7">
          <w:t xml:space="preserve">analysis </w:t>
        </w:r>
      </w:ins>
      <w:ins w:id="161" w:author="Colleen Megowan" w:date="2018-04-21T11:19:00Z">
        <w:r w:rsidR="00315FA7">
          <w:t>should show not only the</w:t>
        </w:r>
      </w:ins>
      <w:ins w:id="162" w:author="Colleen Megowan" w:date="2018-04-21T11:20:00Z">
        <w:r w:rsidR="00315FA7">
          <w:t xml:space="preserve"> position of the suspended mass at each point that a measurement is taken, but also the state of the spring, which is changing in length</w:t>
        </w:r>
      </w:ins>
      <w:ins w:id="163" w:author="Colleen Megowan" w:date="2018-04-21T11:21:00Z">
        <w:r w:rsidR="00315FA7">
          <w:t>.</w:t>
        </w:r>
      </w:ins>
      <w:ins w:id="164" w:author="Colleen Megowan" w:date="2018-04-21T11:19:00Z">
        <w:r w:rsidR="00315FA7">
          <w:t xml:space="preserve"> </w:t>
        </w:r>
      </w:ins>
      <w:r>
        <w:t xml:space="preserve">Help students connect their pie charts to the features of their graphs (i.e. the area of the graph at different points).  </w:t>
      </w:r>
      <w:r w:rsidR="00124C47">
        <w:t xml:space="preserve">We are trying to help students connect the data they are collecting and the graphs they are making to the </w:t>
      </w:r>
      <w:r w:rsidR="0036619B">
        <w:t xml:space="preserve">Systems &amp; </w:t>
      </w:r>
      <w:r w:rsidR="00124C47">
        <w:t>Energy Model we are building.</w:t>
      </w:r>
    </w:p>
    <w:p w14:paraId="0E7FD586" w14:textId="77777777" w:rsidR="007F6757" w:rsidRDefault="007F6757" w:rsidP="00CD5DC2">
      <w:pPr>
        <w:ind w:left="0" w:firstLine="0"/>
        <w:rPr>
          <w:rFonts w:ascii="Helvetica Neue" w:eastAsia="Helvetica Neue" w:hAnsi="Helvetica Neue" w:cs="Helvetica Neue"/>
          <w:sz w:val="36"/>
          <w:szCs w:val="36"/>
        </w:rPr>
      </w:pPr>
      <w:del w:id="165" w:author="Colleen Megowan" w:date="2018-04-21T11:21:00Z">
        <w:r w:rsidDel="00315FA7">
          <w:br w:type="page"/>
        </w:r>
      </w:del>
    </w:p>
    <w:p w14:paraId="1BFC47FE" w14:textId="76329B61" w:rsidR="00124C47" w:rsidRPr="002A2B37" w:rsidRDefault="0036619B" w:rsidP="00CE32CE">
      <w:pPr>
        <w:pStyle w:val="Heading1"/>
        <w:spacing w:after="60"/>
        <w:rPr>
          <w:rFonts w:ascii="Arial" w:hAnsi="Arial" w:cs="Arial"/>
        </w:rPr>
      </w:pPr>
      <w:r w:rsidRPr="002A2B37">
        <w:rPr>
          <w:rFonts w:ascii="Arial" w:hAnsi="Arial" w:cs="Arial"/>
        </w:rPr>
        <w:t>8</w:t>
      </w:r>
      <w:r w:rsidR="00124C47" w:rsidRPr="002A2B37">
        <w:rPr>
          <w:rFonts w:ascii="Arial" w:hAnsi="Arial" w:cs="Arial"/>
        </w:rPr>
        <w:t xml:space="preserve">. Worksheet </w:t>
      </w:r>
      <w:r w:rsidR="00CE32CE" w:rsidRPr="002A2B37">
        <w:rPr>
          <w:rFonts w:ascii="Arial" w:hAnsi="Arial" w:cs="Arial"/>
        </w:rPr>
        <w:t>4: Elastic Energy S</w:t>
      </w:r>
      <w:r w:rsidRPr="002A2B37">
        <w:rPr>
          <w:rFonts w:ascii="Arial" w:hAnsi="Arial" w:cs="Arial"/>
        </w:rPr>
        <w:t>torage</w:t>
      </w:r>
    </w:p>
    <w:p w14:paraId="3862AE25" w14:textId="62F803E5" w:rsidR="00124C47" w:rsidRDefault="00124C47" w:rsidP="00124C47">
      <w:pPr>
        <w:ind w:firstLine="0"/>
      </w:pPr>
      <w:r>
        <w:t xml:space="preserve">Worksheet </w:t>
      </w:r>
      <w:r w:rsidR="00CE32CE">
        <w:t>4</w:t>
      </w:r>
      <w:r>
        <w:t xml:space="preserve"> provides students with practice applying their energy models and representations (including System </w:t>
      </w:r>
      <w:proofErr w:type="spellStart"/>
      <w:r>
        <w:t>Schemas</w:t>
      </w:r>
      <w:proofErr w:type="gramStart"/>
      <w:ins w:id="166" w:author="Colleen Megowan" w:date="2018-04-21T11:21:00Z">
        <w:r w:rsidR="00315FA7">
          <w:t>,State</w:t>
        </w:r>
        <w:proofErr w:type="spellEnd"/>
        <w:proofErr w:type="gramEnd"/>
        <w:r w:rsidR="00315FA7">
          <w:t xml:space="preserve"> Diagrams</w:t>
        </w:r>
      </w:ins>
      <w:r>
        <w:t xml:space="preserve"> and Energy </w:t>
      </w:r>
      <w:r w:rsidR="00CE32CE">
        <w:t>Pie</w:t>
      </w:r>
      <w:r>
        <w:t xml:space="preserve"> Charts), using scenarios related to the storage of elastic energy, E</w:t>
      </w:r>
      <w:r w:rsidRPr="002C12F6">
        <w:rPr>
          <w:vertAlign w:val="subscript"/>
        </w:rPr>
        <w:t>el</w:t>
      </w:r>
      <w:r>
        <w:t>.</w:t>
      </w:r>
    </w:p>
    <w:p w14:paraId="3CBF973C" w14:textId="77777777" w:rsidR="00124C47" w:rsidRDefault="00124C47" w:rsidP="00124C47">
      <w:pPr>
        <w:ind w:firstLine="0"/>
      </w:pPr>
    </w:p>
    <w:p w14:paraId="4D0C48A8" w14:textId="1CFE979D" w:rsidR="007D25D5" w:rsidRDefault="00124C47" w:rsidP="00124C47">
      <w:pPr>
        <w:ind w:firstLine="0"/>
      </w:pPr>
      <w:r>
        <w:t>One suggested way to use this worksheet is to have each group of students whiteboard just one of the problems, including a System Schema</w:t>
      </w:r>
      <w:ins w:id="167" w:author="Colleen Megowan" w:date="2018-04-21T11:22:00Z">
        <w:r w:rsidR="008519EF">
          <w:t>, State Diagram</w:t>
        </w:r>
      </w:ins>
      <w:r w:rsidR="007D25D5">
        <w:t xml:space="preserve"> and Energy Pie Chart analysis</w:t>
      </w:r>
      <w:r>
        <w:t xml:space="preserve"> for their assigned scenario / problem.  Then have a Whiteboard Meeting where each group shares their different problems. This may be more beneficial than having every student do every problem with every representation.  </w:t>
      </w:r>
    </w:p>
    <w:p w14:paraId="01116D30" w14:textId="77777777" w:rsidR="007D25D5" w:rsidRDefault="007D25D5" w:rsidP="00124C47">
      <w:pPr>
        <w:ind w:firstLine="0"/>
      </w:pPr>
    </w:p>
    <w:p w14:paraId="617A990E" w14:textId="44F2BB04" w:rsidR="00124C47" w:rsidRDefault="007D25D5" w:rsidP="007D25D5">
      <w:pPr>
        <w:ind w:firstLine="0"/>
      </w:pPr>
      <w:r>
        <w:t xml:space="preserve">Emphasize student-to-student discourse during discussion and/or whiteboarding. </w:t>
      </w:r>
      <w:r w:rsidR="00124C47">
        <w:t xml:space="preserve"> The intersection of student thinking around multiple representations is fertile </w:t>
      </w:r>
      <w:r>
        <w:t xml:space="preserve">ground for classroom discourse.  </w:t>
      </w:r>
      <w:r w:rsidR="00124C47">
        <w:t>And as a teacher, remember that there is no one right way to use each of these resources or representations. What you use needs to fit with your “teacher style,” the time available, and the needs of your students. Try to emphasize what you think is best for your class is in terms of conceptual coherence.</w:t>
      </w:r>
    </w:p>
    <w:p w14:paraId="2EFD7121" w14:textId="77777777" w:rsidR="00986C41" w:rsidRPr="002C12F6" w:rsidRDefault="00986C41" w:rsidP="007D25D5">
      <w:pPr>
        <w:ind w:firstLine="0"/>
      </w:pPr>
    </w:p>
    <w:p w14:paraId="5E2B3974" w14:textId="0C85A324" w:rsidR="00124C47" w:rsidRPr="002A2B37" w:rsidRDefault="007D25D5" w:rsidP="00986C41">
      <w:pPr>
        <w:pStyle w:val="Heading1"/>
        <w:ind w:left="0" w:firstLine="0"/>
        <w:rPr>
          <w:rFonts w:ascii="Arial" w:hAnsi="Arial" w:cs="Arial"/>
        </w:rPr>
      </w:pPr>
      <w:r w:rsidRPr="002A2B37">
        <w:rPr>
          <w:rFonts w:ascii="Arial" w:hAnsi="Arial" w:cs="Arial"/>
        </w:rPr>
        <w:t>9</w:t>
      </w:r>
      <w:r w:rsidR="00124C47" w:rsidRPr="002A2B37">
        <w:rPr>
          <w:rFonts w:ascii="Arial" w:hAnsi="Arial" w:cs="Arial"/>
        </w:rPr>
        <w:t>: Quiz 2</w:t>
      </w:r>
    </w:p>
    <w:p w14:paraId="0319F390" w14:textId="213B1942" w:rsidR="007F6757" w:rsidRPr="001852DC" w:rsidRDefault="001852DC" w:rsidP="00986C41">
      <w:r w:rsidRPr="001852DC">
        <w:tab/>
        <w:t>Quiz 2 will provide formative assessment on student use of System Sc</w:t>
      </w:r>
      <w:r>
        <w:t>hemas and Energy Pie Charts.</w:t>
      </w:r>
      <w:r w:rsidR="00CD5DC2">
        <w:t xml:space="preserve">  A second version of Quiz 2 is in the electronic resources if you choose to continue with Energy Bar Charts (optional items 10-13).</w:t>
      </w:r>
    </w:p>
    <w:p w14:paraId="2EAD9755" w14:textId="57FFF2DE" w:rsidR="00194C26" w:rsidRDefault="00194C26" w:rsidP="00194C26">
      <w:pPr>
        <w:rPr>
          <w:rFonts w:ascii="Arial" w:hAnsi="Arial" w:cs="Arial"/>
        </w:rPr>
      </w:pPr>
    </w:p>
    <w:p w14:paraId="3275204D" w14:textId="4DD6F848" w:rsidR="0008494E" w:rsidRPr="002A2B37" w:rsidRDefault="0008494E" w:rsidP="0008494E">
      <w:pPr>
        <w:pStyle w:val="Heading1"/>
        <w:spacing w:after="120"/>
        <w:rPr>
          <w:rFonts w:ascii="Arial" w:hAnsi="Arial" w:cs="Arial"/>
          <w:i/>
        </w:rPr>
      </w:pPr>
      <w:r>
        <w:rPr>
          <w:rFonts w:ascii="Arial" w:hAnsi="Arial" w:cs="Arial"/>
          <w:i/>
        </w:rPr>
        <w:t>Items 10-</w:t>
      </w:r>
      <w:r w:rsidR="003120B4">
        <w:rPr>
          <w:rFonts w:ascii="Arial" w:hAnsi="Arial" w:cs="Arial"/>
          <w:i/>
        </w:rPr>
        <w:t>13:</w:t>
      </w:r>
      <w:r>
        <w:rPr>
          <w:rFonts w:ascii="Arial" w:hAnsi="Arial" w:cs="Arial"/>
          <w:i/>
        </w:rPr>
        <w:t xml:space="preserve"> </w:t>
      </w:r>
      <w:r w:rsidRPr="002A2B37">
        <w:rPr>
          <w:rFonts w:ascii="Arial" w:hAnsi="Arial" w:cs="Arial"/>
          <w:i/>
        </w:rPr>
        <w:t>Optional U</w:t>
      </w:r>
      <w:r w:rsidR="003120B4">
        <w:rPr>
          <w:rFonts w:ascii="Arial" w:hAnsi="Arial" w:cs="Arial"/>
          <w:i/>
        </w:rPr>
        <w:t>nit 1 Addition</w:t>
      </w:r>
      <w:r w:rsidRPr="002A2B37">
        <w:rPr>
          <w:rFonts w:ascii="Arial" w:hAnsi="Arial" w:cs="Arial"/>
          <w:i/>
        </w:rPr>
        <w:t xml:space="preserve">  </w:t>
      </w:r>
    </w:p>
    <w:p w14:paraId="5264F37A" w14:textId="189B8D1D" w:rsidR="0008494E" w:rsidRPr="002A2B37" w:rsidRDefault="0008494E" w:rsidP="0008494E">
      <w:pPr>
        <w:pStyle w:val="Heading1"/>
        <w:spacing w:after="120"/>
        <w:jc w:val="center"/>
        <w:rPr>
          <w:rFonts w:ascii="Arial" w:hAnsi="Arial" w:cs="Arial"/>
          <w:i/>
        </w:rPr>
      </w:pPr>
      <w:r w:rsidRPr="002A2B37">
        <w:rPr>
          <w:rFonts w:ascii="Arial" w:hAnsi="Arial" w:cs="Arial"/>
          <w:i/>
        </w:rPr>
        <w:t>Energy Transfer</w:t>
      </w:r>
      <w:r>
        <w:rPr>
          <w:rFonts w:ascii="Arial" w:hAnsi="Arial" w:cs="Arial"/>
          <w:i/>
        </w:rPr>
        <w:t>s</w:t>
      </w:r>
      <w:r w:rsidRPr="002A2B37">
        <w:rPr>
          <w:rFonts w:ascii="Arial" w:hAnsi="Arial" w:cs="Arial"/>
          <w:i/>
        </w:rPr>
        <w:t xml:space="preserve"> &amp; Energy Bar Charts</w:t>
      </w:r>
    </w:p>
    <w:p w14:paraId="05DD706E" w14:textId="77777777" w:rsidR="0008494E" w:rsidRDefault="0008494E" w:rsidP="0008494E">
      <w:pPr>
        <w:ind w:left="0" w:firstLine="0"/>
      </w:pPr>
      <w:r w:rsidRPr="00194C26">
        <w:t xml:space="preserve">The concept of energy transfer may and should come up in Unit 1.  However, in Unit 1, we talk more about the ways that energy storage changes as a system changes, without developing a full </w:t>
      </w:r>
      <w:r w:rsidRPr="00194C26">
        <w:lastRenderedPageBreak/>
        <w:t>model of energy transfer.  In Modeling Instruction, we generally take this more gradual approach, only introducing new tools or models as need arises.  So the discussion of Energy transfer will again naturally arise, and deserve more attention during and after Units 4 &amp; 5 (with the introduction of the force model that will allow us to go from describing energy transfer via “pushing” and “pulling” as forces transferring energy via Working, W).  If you wish to stay with the more gradual approach, ideas for energy transfer and Energy Bar Charts can be seeded in Units 2-5, and Unit 6 will begin with the following optional sequence (see Unit 6 Teacher Notes for Reference)</w:t>
      </w:r>
    </w:p>
    <w:p w14:paraId="1B2EEF06" w14:textId="77777777" w:rsidR="0008494E" w:rsidRDefault="0008494E" w:rsidP="0008494E">
      <w:pPr>
        <w:ind w:left="0" w:firstLine="0"/>
      </w:pPr>
    </w:p>
    <w:p w14:paraId="72948275" w14:textId="3FFABB34" w:rsidR="0008494E" w:rsidRDefault="001852DC" w:rsidP="0008494E">
      <w:pPr>
        <w:ind w:left="0" w:firstLine="0"/>
      </w:pPr>
      <w:r>
        <w:t>If your students were exposed to Energy &amp; the use of Energy Bar Charts in Middles School Modeling science, or</w:t>
      </w:r>
      <w:r w:rsidR="0008494E">
        <w:t xml:space="preserve"> you wish to include Energy Bar Charts in Unit 1, you can insert the following sequence som</w:t>
      </w:r>
      <w:r>
        <w:t>ewhere before or after Quiz 2.</w:t>
      </w:r>
    </w:p>
    <w:p w14:paraId="10EC8EA3" w14:textId="2D85DA5D" w:rsidR="00986C41" w:rsidRDefault="00986C41" w:rsidP="0008494E">
      <w:pPr>
        <w:ind w:left="0" w:firstLine="0"/>
      </w:pPr>
    </w:p>
    <w:p w14:paraId="667ED4CC" w14:textId="07B3CC7C" w:rsidR="0008494E" w:rsidRPr="0008494E" w:rsidRDefault="0008494E" w:rsidP="0008494E">
      <w:pPr>
        <w:pStyle w:val="Heading1"/>
        <w:rPr>
          <w:rFonts w:ascii="Arial" w:hAnsi="Arial" w:cs="Arial"/>
        </w:rPr>
      </w:pPr>
      <w:r w:rsidRPr="001852DC">
        <w:rPr>
          <w:rFonts w:ascii="Arial" w:hAnsi="Arial" w:cs="Arial"/>
        </w:rPr>
        <w:t xml:space="preserve">10. Activity 4 – Observation Stations Revisited:  describing energy </w:t>
      </w:r>
      <w:r w:rsidRPr="001852DC">
        <w:rPr>
          <w:rFonts w:ascii="Arial" w:hAnsi="Arial" w:cs="Arial"/>
          <w:i/>
          <w:iCs/>
        </w:rPr>
        <w:t>transfers</w:t>
      </w:r>
    </w:p>
    <w:p w14:paraId="2AB6956A" w14:textId="77777777" w:rsidR="0008494E" w:rsidRPr="00284657" w:rsidRDefault="0008494E" w:rsidP="0008494E">
      <w:pPr>
        <w:pStyle w:val="Heading2"/>
        <w:spacing w:before="120"/>
        <w:rPr>
          <w:rFonts w:ascii="Arial" w:eastAsia="Arial" w:hAnsi="Arial" w:cs="Arial"/>
          <w:b w:val="0"/>
          <w:bCs/>
          <w:color w:val="auto"/>
        </w:rPr>
      </w:pPr>
      <w:r w:rsidRPr="5A02FC1E">
        <w:rPr>
          <w:rFonts w:ascii="Arial" w:eastAsia="Arial" w:hAnsi="Arial" w:cs="Arial"/>
          <w:bCs/>
          <w:color w:val="auto"/>
        </w:rPr>
        <w:t>Purpose</w:t>
      </w:r>
    </w:p>
    <w:p w14:paraId="398ECE49" w14:textId="3E1C7FDE" w:rsidR="0008494E" w:rsidRPr="00284657" w:rsidRDefault="0008494E" w:rsidP="003120B4">
      <w:pPr>
        <w:ind w:firstLine="0"/>
      </w:pPr>
      <w:r w:rsidRPr="5A02FC1E">
        <w:t xml:space="preserve">Set up the same lab stations you used in Unit Activity 1 Observation Stations (any lab worth doing, is worth doing over). We will now </w:t>
      </w:r>
      <w:r w:rsidR="003120B4">
        <w:t>discuss</w:t>
      </w:r>
      <w:r w:rsidRPr="5A02FC1E">
        <w:t xml:space="preserve"> our “Observation Station</w:t>
      </w:r>
      <w:r w:rsidR="003120B4">
        <w:t>s</w:t>
      </w:r>
      <w:r w:rsidRPr="5A02FC1E">
        <w:t xml:space="preserve">,” this time paying even closer attention to how energy storage changes over time, and how energy is transferred during changes. </w:t>
      </w:r>
    </w:p>
    <w:p w14:paraId="368CAB00" w14:textId="77777777" w:rsidR="0008494E" w:rsidRPr="00284657" w:rsidRDefault="0008494E" w:rsidP="0008494E">
      <w:pPr>
        <w:pStyle w:val="Heading2"/>
        <w:spacing w:before="120"/>
        <w:rPr>
          <w:rFonts w:ascii="Arial" w:eastAsia="Arial" w:hAnsi="Arial" w:cs="Arial"/>
          <w:b w:val="0"/>
          <w:bCs/>
          <w:color w:val="auto"/>
        </w:rPr>
      </w:pPr>
      <w:r w:rsidRPr="5A02FC1E">
        <w:rPr>
          <w:rFonts w:ascii="Arial" w:eastAsia="Arial" w:hAnsi="Arial" w:cs="Arial"/>
          <w:bCs/>
          <w:color w:val="auto"/>
        </w:rPr>
        <w:t>Apparatus</w:t>
      </w:r>
    </w:p>
    <w:p w14:paraId="4D88E8BB" w14:textId="44F518B1" w:rsidR="0008494E" w:rsidRDefault="0008494E" w:rsidP="003120B4">
      <w:pPr>
        <w:ind w:right="-80" w:firstLine="0"/>
      </w:pPr>
      <w:r w:rsidRPr="5A02FC1E">
        <w:t xml:space="preserve">Same apparatus/stations as in Activity 1 Observation Stations. </w:t>
      </w:r>
    </w:p>
    <w:p w14:paraId="654902F3" w14:textId="77777777" w:rsidR="003120B4" w:rsidRPr="00284657" w:rsidRDefault="003120B4" w:rsidP="003120B4">
      <w:pPr>
        <w:ind w:right="-80" w:firstLine="0"/>
      </w:pPr>
    </w:p>
    <w:p w14:paraId="18551D96" w14:textId="77777777" w:rsidR="0008494E" w:rsidRPr="00284657" w:rsidRDefault="0008494E" w:rsidP="0008494E">
      <w:pPr>
        <w:pStyle w:val="Heading2"/>
        <w:rPr>
          <w:rFonts w:ascii="Arial" w:eastAsia="Arial" w:hAnsi="Arial" w:cs="Arial"/>
          <w:b w:val="0"/>
          <w:bCs/>
          <w:color w:val="auto"/>
        </w:rPr>
      </w:pPr>
      <w:r w:rsidRPr="5A02FC1E">
        <w:rPr>
          <w:rFonts w:ascii="Arial" w:eastAsia="Arial" w:hAnsi="Arial" w:cs="Arial"/>
          <w:bCs/>
          <w:color w:val="auto"/>
        </w:rPr>
        <w:t>Pre-lab discussion</w:t>
      </w:r>
    </w:p>
    <w:p w14:paraId="145CBA31" w14:textId="6BA7A915" w:rsidR="0008494E" w:rsidRDefault="0008494E" w:rsidP="003120B4">
      <w:pPr>
        <w:ind w:right="-80" w:firstLine="0"/>
      </w:pPr>
      <w:r w:rsidRPr="5A02FC1E">
        <w:t xml:space="preserve">Students should use, or at least refer to, their original lab notes from Unit 1 Observation Stations Activity, adding observations about how the amount of energy stored in each of the various storage modes </w:t>
      </w:r>
      <w:r w:rsidRPr="5A02FC1E">
        <w:rPr>
          <w:b/>
          <w:bCs/>
          <w:i/>
          <w:iCs/>
        </w:rPr>
        <w:t>changes</w:t>
      </w:r>
      <w:r w:rsidRPr="5A02FC1E">
        <w:t xml:space="preserve"> during their observation of the event at each station. Have them review their Energy Pie Charts</w:t>
      </w:r>
      <w:ins w:id="168" w:author="Colleen Megowan" w:date="2018-04-21T11:48:00Z">
        <w:r w:rsidR="00535847">
          <w:t xml:space="preserve"> and State Diagrams</w:t>
        </w:r>
      </w:ins>
      <w:r w:rsidRPr="5A02FC1E">
        <w:t xml:space="preserve"> from Unit 1, Worksheet 2 thinking about how energy is stored at multiple time points: at the beginning, at one or more points during the event and at the end. Then students should be directed to think about how</w:t>
      </w:r>
      <w:r w:rsidR="003120B4">
        <w:t xml:space="preserve"> (mechanisms and processes)</w:t>
      </w:r>
      <w:r w:rsidRPr="5A02FC1E">
        <w:t xml:space="preserve"> energy </w:t>
      </w:r>
      <w:r w:rsidRPr="003120B4">
        <w:rPr>
          <w:i/>
        </w:rPr>
        <w:t>transfers</w:t>
      </w:r>
      <w:r w:rsidRPr="5A02FC1E">
        <w:t xml:space="preserve"> are occurring either within the system or between the system and the surroundings. </w:t>
      </w:r>
    </w:p>
    <w:p w14:paraId="7911A872" w14:textId="77777777" w:rsidR="003120B4" w:rsidRPr="00284657" w:rsidRDefault="003120B4" w:rsidP="003120B4">
      <w:pPr>
        <w:ind w:right="-80" w:firstLine="0"/>
      </w:pPr>
    </w:p>
    <w:p w14:paraId="445FB434" w14:textId="77777777" w:rsidR="0008494E" w:rsidRPr="00284657" w:rsidRDefault="0008494E" w:rsidP="0008494E">
      <w:pPr>
        <w:pStyle w:val="Heading2"/>
        <w:rPr>
          <w:rFonts w:ascii="Arial" w:eastAsia="Arial" w:hAnsi="Arial" w:cs="Arial"/>
          <w:b w:val="0"/>
          <w:bCs/>
          <w:color w:val="auto"/>
        </w:rPr>
      </w:pPr>
      <w:r w:rsidRPr="5A02FC1E">
        <w:rPr>
          <w:rFonts w:ascii="Arial" w:eastAsia="Arial" w:hAnsi="Arial" w:cs="Arial"/>
          <w:bCs/>
          <w:color w:val="auto"/>
        </w:rPr>
        <w:t>Lab performance notes</w:t>
      </w:r>
    </w:p>
    <w:p w14:paraId="269116E5" w14:textId="635A028B" w:rsidR="0008494E" w:rsidRDefault="0008494E" w:rsidP="003120B4">
      <w:pPr>
        <w:ind w:firstLine="0"/>
      </w:pPr>
      <w:r w:rsidRPr="5A02FC1E">
        <w:t>This will be the 2</w:t>
      </w:r>
      <w:r w:rsidRPr="5A02FC1E">
        <w:rPr>
          <w:vertAlign w:val="superscript"/>
        </w:rPr>
        <w:t>nd</w:t>
      </w:r>
      <w:r w:rsidRPr="5A02FC1E">
        <w:t xml:space="preserve"> time students have observed these changes, </w:t>
      </w:r>
      <w:r w:rsidR="003120B4">
        <w:t>so they should not need as much guidance.  Reinforce safety concerns, however!</w:t>
      </w:r>
    </w:p>
    <w:p w14:paraId="79F34D3F" w14:textId="77777777" w:rsidR="003120B4" w:rsidRPr="00284657" w:rsidRDefault="003120B4" w:rsidP="003120B4">
      <w:pPr>
        <w:ind w:firstLine="0"/>
      </w:pPr>
    </w:p>
    <w:p w14:paraId="2728072A" w14:textId="77777777" w:rsidR="0008494E" w:rsidRPr="00520022" w:rsidRDefault="0008494E" w:rsidP="0008494E">
      <w:pPr>
        <w:pStyle w:val="Heading2"/>
        <w:rPr>
          <w:rFonts w:ascii="Arial" w:eastAsia="Arial" w:hAnsi="Arial" w:cs="Arial"/>
          <w:b w:val="0"/>
          <w:bCs/>
          <w:color w:val="auto"/>
        </w:rPr>
      </w:pPr>
      <w:r w:rsidRPr="5A02FC1E">
        <w:rPr>
          <w:rFonts w:ascii="Arial" w:eastAsia="Arial" w:hAnsi="Arial" w:cs="Arial"/>
          <w:bCs/>
          <w:color w:val="auto"/>
        </w:rPr>
        <w:t>Post-Lab discussion</w:t>
      </w:r>
    </w:p>
    <w:p w14:paraId="45A7A409" w14:textId="0DB6B074" w:rsidR="0008494E" w:rsidRPr="00284657" w:rsidRDefault="0008494E" w:rsidP="003120B4">
      <w:pPr>
        <w:ind w:firstLine="0"/>
      </w:pPr>
      <w:r w:rsidRPr="5A02FC1E">
        <w:t xml:space="preserve">You may wish to forgo an immediate whiteboard meeting following this activity, as there will be worksheets that follow-up on the observations they made. If you do decide to take time for a board meeting, focus attention of how the energy stored at each time point at a </w:t>
      </w:r>
      <w:r w:rsidR="003120B4" w:rsidRPr="5A02FC1E">
        <w:t>station</w:t>
      </w:r>
      <w:r w:rsidRPr="5A02FC1E">
        <w:t xml:space="preserve"> changes from one time to the next</w:t>
      </w:r>
      <w:r w:rsidR="003120B4">
        <w:t>,</w:t>
      </w:r>
      <w:r w:rsidRPr="5A02FC1E">
        <w:t xml:space="preserve"> and encourage them to develop explanations of </w:t>
      </w:r>
      <w:r w:rsidRPr="5A02FC1E">
        <w:rPr>
          <w:i/>
          <w:iCs/>
        </w:rPr>
        <w:t>the process that mediated this change</w:t>
      </w:r>
      <w:r w:rsidRPr="5A02FC1E">
        <w:t>. We want students discussing what processes occurred that allowed energy to be transferred into, out of, or within the system.  This discussion should nicely set up the next reading and two worksheets, which will be developing the energy transfer concept and adding energy bar charts to the students’ representation toolkit.</w:t>
      </w:r>
    </w:p>
    <w:p w14:paraId="4B4CB593" w14:textId="77777777" w:rsidR="0008494E" w:rsidRPr="00284657" w:rsidRDefault="0008494E" w:rsidP="0008494E"/>
    <w:p w14:paraId="58DEAD1B" w14:textId="7952EEFD" w:rsidR="0008494E" w:rsidRPr="0008494E" w:rsidRDefault="0008494E" w:rsidP="0008494E">
      <w:pPr>
        <w:rPr>
          <w:rFonts w:ascii="Arial" w:eastAsia="Helvetica Neue" w:hAnsi="Arial" w:cs="Arial"/>
          <w:sz w:val="36"/>
          <w:szCs w:val="36"/>
        </w:rPr>
      </w:pPr>
      <w:r>
        <w:rPr>
          <w:rFonts w:ascii="Arial" w:eastAsia="Helvetica Neue" w:hAnsi="Arial" w:cs="Arial"/>
          <w:sz w:val="36"/>
          <w:szCs w:val="36"/>
        </w:rPr>
        <w:lastRenderedPageBreak/>
        <w:t>11.  Discussion / Worksheet 5</w:t>
      </w:r>
      <w:r w:rsidRPr="0008494E">
        <w:rPr>
          <w:rFonts w:ascii="Arial" w:eastAsia="Helvetica Neue" w:hAnsi="Arial" w:cs="Arial"/>
          <w:sz w:val="36"/>
          <w:szCs w:val="36"/>
        </w:rPr>
        <w:t>: Representing Energy Transfers</w:t>
      </w:r>
    </w:p>
    <w:p w14:paraId="71A3C371" w14:textId="77777777" w:rsidR="0008494E" w:rsidRPr="00ED1201" w:rsidRDefault="0008494E" w:rsidP="0008494E">
      <w:pPr>
        <w:pStyle w:val="Heading1"/>
        <w:ind w:firstLine="0"/>
        <w:rPr>
          <w:rFonts w:ascii="Times New Roman" w:hAnsi="Times New Roman"/>
          <w:b/>
          <w:bCs/>
          <w:sz w:val="24"/>
          <w:szCs w:val="24"/>
        </w:rPr>
      </w:pPr>
      <w:r w:rsidRPr="5A02FC1E">
        <w:rPr>
          <w:rFonts w:ascii="Times New Roman" w:eastAsia="Times New Roman" w:hAnsi="Times New Roman" w:cs="Times New Roman"/>
          <w:b/>
          <w:bCs/>
          <w:sz w:val="24"/>
          <w:szCs w:val="24"/>
        </w:rPr>
        <w:t>Pre-Worksheet Discussion:</w:t>
      </w:r>
    </w:p>
    <w:p w14:paraId="328DAFB3" w14:textId="1A0E8058" w:rsidR="0008494E" w:rsidRDefault="00D55FC4" w:rsidP="0008494E">
      <w:pPr>
        <w:pStyle w:val="Heading1"/>
        <w:ind w:firstLine="0"/>
        <w:rPr>
          <w:rFonts w:ascii="Times New Roman" w:hAnsi="Times New Roman"/>
          <w:sz w:val="24"/>
          <w:szCs w:val="24"/>
        </w:rPr>
      </w:pPr>
      <w:r>
        <w:rPr>
          <w:rFonts w:ascii="Times New Roman" w:eastAsia="Times New Roman" w:hAnsi="Times New Roman" w:cs="Times New Roman"/>
          <w:sz w:val="24"/>
          <w:szCs w:val="24"/>
        </w:rPr>
        <w:t>Y</w:t>
      </w:r>
      <w:r w:rsidR="0008494E" w:rsidRPr="5A02FC1E">
        <w:rPr>
          <w:rFonts w:ascii="Times New Roman" w:eastAsia="Times New Roman" w:hAnsi="Times New Roman" w:cs="Times New Roman"/>
          <w:sz w:val="24"/>
          <w:szCs w:val="24"/>
        </w:rPr>
        <w:t>ou will want to work through one of the stations with the students (</w:t>
      </w:r>
      <w:ins w:id="169" w:author="Colleen Megowan" w:date="2018-04-21T11:50:00Z">
        <w:r w:rsidR="00535847">
          <w:rPr>
            <w:rFonts w:ascii="Times New Roman" w:eastAsia="Times New Roman" w:hAnsi="Times New Roman" w:cs="Times New Roman"/>
            <w:sz w:val="24"/>
            <w:szCs w:val="24"/>
          </w:rPr>
          <w:t>e</w:t>
        </w:r>
      </w:ins>
      <w:del w:id="170" w:author="Colleen Megowan" w:date="2018-04-21T11:50:00Z">
        <w:r w:rsidR="0008494E" w:rsidRPr="5A02FC1E" w:rsidDel="00535847">
          <w:rPr>
            <w:rFonts w:ascii="Times New Roman" w:eastAsia="Times New Roman" w:hAnsi="Times New Roman" w:cs="Times New Roman"/>
            <w:sz w:val="24"/>
            <w:szCs w:val="24"/>
          </w:rPr>
          <w:delText>s</w:delText>
        </w:r>
      </w:del>
      <w:del w:id="171" w:author="Colleen Megowan" w:date="2018-04-21T11:49:00Z">
        <w:r w:rsidR="0008494E" w:rsidRPr="5A02FC1E" w:rsidDel="00535847">
          <w:rPr>
            <w:rFonts w:ascii="Times New Roman" w:eastAsia="Times New Roman" w:hAnsi="Times New Roman" w:cs="Times New Roman"/>
            <w:sz w:val="24"/>
            <w:szCs w:val="24"/>
          </w:rPr>
          <w:delText>o</w:delText>
        </w:r>
      </w:del>
      <w:r w:rsidR="0008494E" w:rsidRPr="5A02FC1E">
        <w:rPr>
          <w:rFonts w:ascii="Times New Roman" w:eastAsia="Times New Roman" w:hAnsi="Times New Roman" w:cs="Times New Roman"/>
          <w:sz w:val="24"/>
          <w:szCs w:val="24"/>
        </w:rPr>
        <w:t xml:space="preserve">liciting their feedback and following their lead of course). When using the Energy Flow diagram to show arrows in or out, allow students to describe this transfer using any action verb they think is appropriate, </w:t>
      </w:r>
      <w:r w:rsidR="0008494E" w:rsidRPr="00DE0B61">
        <w:rPr>
          <w:rFonts w:ascii="Times New Roman" w:eastAsia="Times New Roman" w:hAnsi="Times New Roman" w:cs="Times New Roman"/>
          <w:b/>
          <w:sz w:val="24"/>
          <w:szCs w:val="24"/>
        </w:rPr>
        <w:t>encouraging them to use the –</w:t>
      </w:r>
      <w:proofErr w:type="spellStart"/>
      <w:r w:rsidR="0008494E" w:rsidRPr="00DE0B61">
        <w:rPr>
          <w:rFonts w:ascii="Times New Roman" w:eastAsia="Times New Roman" w:hAnsi="Times New Roman" w:cs="Times New Roman"/>
          <w:b/>
          <w:sz w:val="24"/>
          <w:szCs w:val="24"/>
        </w:rPr>
        <w:t>ing</w:t>
      </w:r>
      <w:proofErr w:type="spellEnd"/>
      <w:r w:rsidR="0008494E" w:rsidRPr="00DE0B61">
        <w:rPr>
          <w:rFonts w:ascii="Times New Roman" w:eastAsia="Times New Roman" w:hAnsi="Times New Roman" w:cs="Times New Roman"/>
          <w:b/>
          <w:sz w:val="24"/>
          <w:szCs w:val="24"/>
        </w:rPr>
        <w:t xml:space="preserve"> ending for their verbs</w:t>
      </w:r>
      <w:r w:rsidR="0008494E" w:rsidRPr="5A02FC1E">
        <w:rPr>
          <w:rFonts w:ascii="Times New Roman" w:eastAsia="Times New Roman" w:hAnsi="Times New Roman" w:cs="Times New Roman"/>
          <w:sz w:val="24"/>
          <w:szCs w:val="24"/>
        </w:rPr>
        <w:t xml:space="preserve"> (to emphasize the action of the energy transfer).  The common terms we use for energy transfer will be developed after we whiteboard the results.</w:t>
      </w:r>
    </w:p>
    <w:p w14:paraId="009A445E" w14:textId="77777777" w:rsidR="0008494E" w:rsidRDefault="0008494E" w:rsidP="0008494E">
      <w:pPr>
        <w:pStyle w:val="Heading1"/>
        <w:ind w:firstLine="0"/>
        <w:rPr>
          <w:rFonts w:ascii="Times New Roman" w:hAnsi="Times New Roman"/>
          <w:sz w:val="24"/>
          <w:szCs w:val="24"/>
        </w:rPr>
      </w:pPr>
    </w:p>
    <w:p w14:paraId="393D7190" w14:textId="017A137C" w:rsidR="0008494E" w:rsidRPr="00ED1201" w:rsidRDefault="0008494E" w:rsidP="0008494E">
      <w:pPr>
        <w:pStyle w:val="Heading1"/>
        <w:ind w:firstLine="0"/>
        <w:rPr>
          <w:rFonts w:ascii="Times New Roman" w:hAnsi="Times New Roman"/>
          <w:b/>
          <w:bCs/>
          <w:sz w:val="24"/>
          <w:szCs w:val="24"/>
        </w:rPr>
      </w:pPr>
      <w:r w:rsidRPr="5A02FC1E">
        <w:rPr>
          <w:rFonts w:ascii="Times New Roman" w:eastAsia="Times New Roman" w:hAnsi="Times New Roman" w:cs="Times New Roman"/>
          <w:b/>
          <w:bCs/>
          <w:sz w:val="24"/>
          <w:szCs w:val="24"/>
        </w:rPr>
        <w:t>W</w:t>
      </w:r>
      <w:r>
        <w:rPr>
          <w:rFonts w:ascii="Times New Roman" w:eastAsia="Times New Roman" w:hAnsi="Times New Roman" w:cs="Times New Roman"/>
          <w:b/>
          <w:bCs/>
          <w:sz w:val="24"/>
          <w:szCs w:val="24"/>
        </w:rPr>
        <w:t>orksheet 5</w:t>
      </w:r>
      <w:r w:rsidRPr="5A02FC1E">
        <w:rPr>
          <w:rFonts w:ascii="Times New Roman" w:eastAsia="Times New Roman" w:hAnsi="Times New Roman" w:cs="Times New Roman"/>
          <w:b/>
          <w:bCs/>
          <w:sz w:val="24"/>
          <w:szCs w:val="24"/>
        </w:rPr>
        <w:t>:</w:t>
      </w:r>
    </w:p>
    <w:p w14:paraId="053A69A0" w14:textId="7347CB00" w:rsidR="0008494E" w:rsidRDefault="0008494E" w:rsidP="0008494E">
      <w:pPr>
        <w:pStyle w:val="Heading1"/>
        <w:ind w:firstLine="0"/>
        <w:rPr>
          <w:rFonts w:ascii="Times New Roman" w:hAnsi="Times New Roman"/>
          <w:sz w:val="24"/>
          <w:szCs w:val="24"/>
        </w:rPr>
      </w:pPr>
      <w:r>
        <w:rPr>
          <w:rFonts w:ascii="Times New Roman" w:eastAsia="Times New Roman" w:hAnsi="Times New Roman" w:cs="Times New Roman"/>
          <w:sz w:val="24"/>
          <w:szCs w:val="24"/>
        </w:rPr>
        <w:t>Worksheet</w:t>
      </w:r>
      <w:r w:rsidRPr="5A02FC1E">
        <w:rPr>
          <w:rFonts w:ascii="Times New Roman" w:eastAsia="Times New Roman" w:hAnsi="Times New Roman" w:cs="Times New Roman"/>
          <w:sz w:val="24"/>
          <w:szCs w:val="24"/>
        </w:rPr>
        <w:t xml:space="preserve"> introduces the use of energy bar charts, using the activities from the </w:t>
      </w:r>
      <w:r w:rsidR="00DE0B61">
        <w:rPr>
          <w:rFonts w:ascii="Times New Roman" w:eastAsia="Times New Roman" w:hAnsi="Times New Roman" w:cs="Times New Roman"/>
          <w:sz w:val="24"/>
          <w:szCs w:val="24"/>
        </w:rPr>
        <w:t xml:space="preserve">Activity 1 </w:t>
      </w:r>
      <w:r w:rsidRPr="5A02FC1E">
        <w:rPr>
          <w:rFonts w:ascii="Times New Roman" w:eastAsia="Times New Roman" w:hAnsi="Times New Roman" w:cs="Times New Roman"/>
          <w:sz w:val="24"/>
          <w:szCs w:val="24"/>
        </w:rPr>
        <w:t xml:space="preserve">Observation Stations.  As students work on analyzing the remaining stations, encourage them to regularly use their observations from the </w:t>
      </w:r>
      <w:r w:rsidR="00DE0B61">
        <w:rPr>
          <w:rFonts w:ascii="Times New Roman" w:eastAsia="Times New Roman" w:hAnsi="Times New Roman" w:cs="Times New Roman"/>
          <w:sz w:val="24"/>
          <w:szCs w:val="24"/>
        </w:rPr>
        <w:t>Activity</w:t>
      </w:r>
      <w:r w:rsidRPr="5A02FC1E">
        <w:rPr>
          <w:rFonts w:ascii="Times New Roman" w:eastAsia="Times New Roman" w:hAnsi="Times New Roman" w:cs="Times New Roman"/>
          <w:sz w:val="24"/>
          <w:szCs w:val="24"/>
        </w:rPr>
        <w:t xml:space="preserve"> 1 Observation Stations to help them construct their Bar Charts and Energy Flow Diagrams.</w:t>
      </w:r>
      <w:ins w:id="172" w:author="Colleen Megowan" w:date="2018-04-21T11:50:00Z">
        <w:r w:rsidR="00535847">
          <w:rPr>
            <w:rFonts w:ascii="Times New Roman" w:eastAsia="Times New Roman" w:hAnsi="Times New Roman" w:cs="Times New Roman"/>
            <w:sz w:val="24"/>
            <w:szCs w:val="24"/>
          </w:rPr>
          <w:t xml:space="preserve"> </w:t>
        </w:r>
      </w:ins>
      <w:ins w:id="173" w:author="Colleen Megowan" w:date="2018-04-21T11:51:00Z">
        <w:r w:rsidR="00535847">
          <w:rPr>
            <w:rFonts w:ascii="Times New Roman" w:eastAsia="Times New Roman" w:hAnsi="Times New Roman" w:cs="Times New Roman"/>
            <w:sz w:val="24"/>
            <w:szCs w:val="24"/>
          </w:rPr>
          <w:t xml:space="preserve">The inclusion of </w:t>
        </w:r>
      </w:ins>
      <w:ins w:id="174" w:author="Colleen Megowan" w:date="2018-04-21T11:50:00Z">
        <w:r w:rsidR="00535847">
          <w:rPr>
            <w:rFonts w:ascii="Times New Roman" w:eastAsia="Times New Roman" w:hAnsi="Times New Roman" w:cs="Times New Roman"/>
            <w:sz w:val="24"/>
            <w:szCs w:val="24"/>
          </w:rPr>
          <w:t>State Diagrams provide a bridging representation between Energy Pies and Energy Bar Charts.</w:t>
        </w:r>
      </w:ins>
    </w:p>
    <w:p w14:paraId="2CF2C291" w14:textId="77777777" w:rsidR="0008494E" w:rsidRDefault="0008494E" w:rsidP="0008494E">
      <w:pPr>
        <w:pStyle w:val="Heading1"/>
        <w:ind w:firstLine="0"/>
        <w:rPr>
          <w:rFonts w:ascii="Times New Roman" w:hAnsi="Times New Roman"/>
          <w:sz w:val="24"/>
          <w:szCs w:val="24"/>
        </w:rPr>
      </w:pPr>
    </w:p>
    <w:p w14:paraId="781F0B4A" w14:textId="77777777" w:rsidR="0008494E" w:rsidRPr="007F2B8B" w:rsidRDefault="0008494E" w:rsidP="0008494E">
      <w:pPr>
        <w:pStyle w:val="Heading1"/>
        <w:ind w:firstLine="0"/>
        <w:rPr>
          <w:rFonts w:ascii="Times New Roman" w:hAnsi="Times New Roman"/>
          <w:sz w:val="24"/>
          <w:szCs w:val="24"/>
        </w:rPr>
      </w:pPr>
      <w:r w:rsidRPr="5A02FC1E">
        <w:rPr>
          <w:rFonts w:ascii="Times New Roman" w:eastAsia="Times New Roman" w:hAnsi="Times New Roman" w:cs="Times New Roman"/>
          <w:sz w:val="24"/>
          <w:szCs w:val="24"/>
        </w:rPr>
        <w:t>Reminder, don’t expect perfect answers, work to promote discussion and consensus. Continue working on your skills of asking probing questions of students, and deeply listening to their responses.  This will continue to help you understand their thinking and guide the discussion with further questions.</w:t>
      </w:r>
    </w:p>
    <w:p w14:paraId="5A01152F" w14:textId="77777777" w:rsidR="0008494E" w:rsidRDefault="0008494E" w:rsidP="0008494E"/>
    <w:p w14:paraId="76969D4A" w14:textId="5EE1D196" w:rsidR="0008494E" w:rsidRDefault="0008494E" w:rsidP="0008494E">
      <w:pPr>
        <w:pStyle w:val="Heading1"/>
        <w:ind w:firstLine="0"/>
        <w:rPr>
          <w:rFonts w:ascii="Times New Roman" w:hAnsi="Times New Roman"/>
          <w:b/>
          <w:bCs/>
          <w:sz w:val="24"/>
          <w:szCs w:val="24"/>
        </w:rPr>
      </w:pPr>
      <w:r w:rsidRPr="5A02FC1E">
        <w:rPr>
          <w:rFonts w:ascii="Times New Roman" w:eastAsia="Times New Roman" w:hAnsi="Times New Roman" w:cs="Times New Roman"/>
          <w:b/>
          <w:bCs/>
          <w:sz w:val="24"/>
          <w:szCs w:val="24"/>
        </w:rPr>
        <w:t xml:space="preserve">Worksheet </w:t>
      </w:r>
      <w:r>
        <w:rPr>
          <w:rFonts w:ascii="Times New Roman" w:eastAsia="Times New Roman" w:hAnsi="Times New Roman" w:cs="Times New Roman"/>
          <w:b/>
          <w:bCs/>
          <w:sz w:val="24"/>
          <w:szCs w:val="24"/>
        </w:rPr>
        <w:t>5</w:t>
      </w:r>
      <w:r w:rsidRPr="5A02FC1E">
        <w:rPr>
          <w:rFonts w:ascii="Times New Roman" w:eastAsia="Times New Roman" w:hAnsi="Times New Roman" w:cs="Times New Roman"/>
          <w:b/>
          <w:bCs/>
          <w:sz w:val="24"/>
          <w:szCs w:val="24"/>
        </w:rPr>
        <w:t xml:space="preserve"> Whiteboarding Notes – Defining terms for energy transfer</w:t>
      </w:r>
    </w:p>
    <w:p w14:paraId="0B1D0B55" w14:textId="77777777" w:rsidR="0008494E" w:rsidRDefault="0008494E" w:rsidP="0008494E">
      <w:pPr>
        <w:pStyle w:val="Heading1"/>
        <w:spacing w:after="60"/>
        <w:ind w:firstLine="0"/>
        <w:rPr>
          <w:rFonts w:ascii="Times New Roman" w:hAnsi="Times New Roman"/>
          <w:sz w:val="24"/>
          <w:szCs w:val="24"/>
        </w:rPr>
      </w:pPr>
      <w:r w:rsidRPr="5A02FC1E">
        <w:rPr>
          <w:rFonts w:ascii="Times New Roman" w:eastAsia="Times New Roman" w:hAnsi="Times New Roman" w:cs="Times New Roman"/>
          <w:sz w:val="24"/>
          <w:szCs w:val="24"/>
        </w:rPr>
        <w:t>After whiteboarding Worksheet 1 and discussing all the different ways that energy can be transferred in or between systems, we can now come to consensus on what to call these mechanisms or processes of energy transfer (remember we want to emphasize that these are actions of energy transfer).  Make a list of all the different energy transfer mechanisms students came up with.  This list should allow you and the class to find similar methods, and discuss agreed on terms for the energy transfer mechanisms.  Try to get the students to agree on the following main concepts:</w:t>
      </w:r>
    </w:p>
    <w:p w14:paraId="744881A2" w14:textId="77777777" w:rsidR="0008494E" w:rsidRPr="00946120" w:rsidRDefault="0008494E" w:rsidP="0008494E">
      <w:pPr>
        <w:pStyle w:val="ListParagraph"/>
        <w:numPr>
          <w:ilvl w:val="0"/>
          <w:numId w:val="3"/>
        </w:numPr>
        <w:spacing w:after="60"/>
        <w:ind w:left="1080"/>
        <w:contextualSpacing w:val="0"/>
        <w:rPr>
          <w:rFonts w:ascii="Times" w:eastAsia="Times" w:hAnsi="Times" w:cs="Times"/>
        </w:rPr>
      </w:pPr>
      <w:r w:rsidRPr="5A02FC1E">
        <w:rPr>
          <w:rFonts w:ascii="Times" w:eastAsia="Times" w:hAnsi="Times" w:cs="Times"/>
          <w:b/>
          <w:bCs/>
        </w:rPr>
        <w:t>Working (</w:t>
      </w:r>
      <w:r w:rsidRPr="5A02FC1E">
        <w:rPr>
          <w:rFonts w:ascii="Times" w:eastAsia="Times" w:hAnsi="Times" w:cs="Times"/>
          <w:b/>
          <w:bCs/>
          <w:i/>
          <w:iCs/>
        </w:rPr>
        <w:t>W</w:t>
      </w:r>
      <w:r w:rsidRPr="5A02FC1E">
        <w:rPr>
          <w:rFonts w:ascii="Times" w:eastAsia="Times" w:hAnsi="Times" w:cs="Times"/>
          <w:b/>
          <w:bCs/>
        </w:rPr>
        <w:t>)</w:t>
      </w:r>
      <w:r w:rsidRPr="5A02FC1E">
        <w:rPr>
          <w:rFonts w:ascii="Times" w:eastAsia="Times" w:hAnsi="Times" w:cs="Times"/>
        </w:rPr>
        <w:t xml:space="preserve"> involves the transfer of energy by external forces acting on an object across some distance. The concept of working is introduced early through concept of ‘pushing’ and pulling.  [Note: the following activities in Unit 6 will help students quantify the amount of energy transferred via Working as the product of the input force and the distance travelled by the object.]</w:t>
      </w:r>
    </w:p>
    <w:p w14:paraId="1CA2282D" w14:textId="77777777" w:rsidR="0008494E" w:rsidRPr="00946120" w:rsidRDefault="0008494E" w:rsidP="0008494E">
      <w:pPr>
        <w:pStyle w:val="ListParagraph"/>
        <w:numPr>
          <w:ilvl w:val="0"/>
          <w:numId w:val="3"/>
        </w:numPr>
        <w:spacing w:after="60"/>
        <w:ind w:left="1080"/>
        <w:contextualSpacing w:val="0"/>
        <w:rPr>
          <w:rFonts w:ascii="Times" w:eastAsia="Times" w:hAnsi="Times" w:cs="Times"/>
        </w:rPr>
      </w:pPr>
      <w:r w:rsidRPr="5A02FC1E">
        <w:rPr>
          <w:rFonts w:ascii="Times" w:eastAsia="Times" w:hAnsi="Times" w:cs="Times"/>
          <w:b/>
          <w:bCs/>
        </w:rPr>
        <w:t>Heating (</w:t>
      </w:r>
      <w:r w:rsidRPr="5A02FC1E">
        <w:rPr>
          <w:rFonts w:ascii="Times" w:eastAsia="Times" w:hAnsi="Times" w:cs="Times"/>
          <w:b/>
          <w:bCs/>
          <w:i/>
          <w:iCs/>
        </w:rPr>
        <w:t>Q</w:t>
      </w:r>
      <w:r w:rsidRPr="5A02FC1E">
        <w:rPr>
          <w:rFonts w:ascii="Times" w:eastAsia="Times" w:hAnsi="Times" w:cs="Times"/>
          <w:b/>
          <w:bCs/>
        </w:rPr>
        <w:t>)</w:t>
      </w:r>
      <w:r w:rsidRPr="5A02FC1E">
        <w:rPr>
          <w:rFonts w:ascii="Times" w:eastAsia="Times" w:hAnsi="Times" w:cs="Times"/>
        </w:rPr>
        <w:t xml:space="preserve"> involves the transfer of energy due to differences in temperature.  Higher temperature objects in contact with lower temperature objects transfer energy via particle collisions.  [Note: in Unit 7, students will develop the relationship between the </w:t>
      </w:r>
      <w:del w:id="175" w:author="Colleen Megowan" w:date="2018-04-21T11:52:00Z">
        <w:r w:rsidRPr="5A02FC1E" w:rsidDel="00535847">
          <w:rPr>
            <w:rFonts w:ascii="Times" w:eastAsia="Times" w:hAnsi="Times" w:cs="Times"/>
          </w:rPr>
          <w:delText xml:space="preserve"> </w:delText>
        </w:r>
      </w:del>
      <w:r w:rsidRPr="5A02FC1E">
        <w:rPr>
          <w:rFonts w:ascii="Times" w:eastAsia="Times" w:hAnsi="Times" w:cs="Times"/>
        </w:rPr>
        <w:t>amount of energy transferred via Heating using observed temperature changes in the system and developing a concept of ‘heat capacity.’]</w:t>
      </w:r>
    </w:p>
    <w:p w14:paraId="13EC17CC" w14:textId="77777777" w:rsidR="0008494E" w:rsidRPr="00946120" w:rsidRDefault="0008494E" w:rsidP="0008494E">
      <w:pPr>
        <w:pStyle w:val="ListParagraph"/>
        <w:numPr>
          <w:ilvl w:val="0"/>
          <w:numId w:val="3"/>
        </w:numPr>
        <w:ind w:left="1080"/>
        <w:rPr>
          <w:rFonts w:ascii="Times" w:eastAsia="Times" w:hAnsi="Times" w:cs="Times"/>
        </w:rPr>
      </w:pPr>
      <w:r w:rsidRPr="5A02FC1E">
        <w:rPr>
          <w:rFonts w:ascii="Times" w:eastAsia="Times" w:hAnsi="Times" w:cs="Times"/>
          <w:b/>
          <w:bCs/>
        </w:rPr>
        <w:t>Radiating (</w:t>
      </w:r>
      <w:r w:rsidRPr="5A02FC1E">
        <w:rPr>
          <w:rFonts w:ascii="Times" w:eastAsia="Times" w:hAnsi="Times" w:cs="Times"/>
          <w:b/>
          <w:bCs/>
          <w:i/>
          <w:iCs/>
        </w:rPr>
        <w:t>R</w:t>
      </w:r>
      <w:r w:rsidRPr="5A02FC1E">
        <w:rPr>
          <w:rFonts w:ascii="Times" w:eastAsia="Times" w:hAnsi="Times" w:cs="Times"/>
          <w:b/>
          <w:bCs/>
        </w:rPr>
        <w:t>)</w:t>
      </w:r>
      <w:r w:rsidRPr="5A02FC1E">
        <w:rPr>
          <w:rFonts w:ascii="Times" w:eastAsia="Times" w:hAnsi="Times" w:cs="Times"/>
        </w:rPr>
        <w:t xml:space="preserve"> involves the transfer of energy by photons or electromagnetic waves.  In the Observation Stations, students have observed different ways that waves and light may be involved in changes and energy transfer.  [Note: in Unit 10, students will be able to examine the relationships between different properties of light and waves and the ability of waves to transfer energy.]</w:t>
      </w:r>
    </w:p>
    <w:p w14:paraId="6359B198" w14:textId="77777777" w:rsidR="0008494E" w:rsidRDefault="0008494E" w:rsidP="0008494E">
      <w:pPr>
        <w:pStyle w:val="Heading1"/>
        <w:ind w:firstLine="0"/>
        <w:rPr>
          <w:rFonts w:ascii="Times New Roman" w:hAnsi="Times New Roman"/>
          <w:sz w:val="24"/>
          <w:szCs w:val="24"/>
        </w:rPr>
      </w:pPr>
    </w:p>
    <w:p w14:paraId="02FEEED0" w14:textId="77777777" w:rsidR="0008494E" w:rsidRPr="00ED1201" w:rsidRDefault="0008494E" w:rsidP="0008494E"/>
    <w:p w14:paraId="091C45D5" w14:textId="0203BFFE" w:rsidR="0008494E" w:rsidRPr="0008494E" w:rsidRDefault="0008494E" w:rsidP="0008494E">
      <w:pPr>
        <w:rPr>
          <w:rFonts w:ascii="Arial,Helvetica Neue" w:eastAsia="Arial,Helvetica Neue" w:hAnsi="Arial,Helvetica Neue" w:cs="Arial,Helvetica Neue"/>
          <w:sz w:val="36"/>
          <w:szCs w:val="36"/>
        </w:rPr>
      </w:pPr>
      <w:r>
        <w:rPr>
          <w:rFonts w:ascii="Arial,Helvetica Neue" w:eastAsia="Arial,Helvetica Neue" w:hAnsi="Arial,Helvetica Neue" w:cs="Arial,Helvetica Neue"/>
          <w:sz w:val="36"/>
          <w:szCs w:val="36"/>
        </w:rPr>
        <w:t>12</w:t>
      </w:r>
      <w:r w:rsidRPr="0008494E">
        <w:rPr>
          <w:rFonts w:ascii="Arial,Helvetica Neue" w:eastAsia="Arial,Helvetica Neue" w:hAnsi="Arial,Helvetica Neue" w:cs="Arial,Helvetica Neue"/>
          <w:sz w:val="36"/>
          <w:szCs w:val="36"/>
        </w:rPr>
        <w:t>.  Reading</w:t>
      </w:r>
      <w:r>
        <w:rPr>
          <w:rFonts w:ascii="Arial,Helvetica Neue" w:eastAsia="Arial,Helvetica Neue" w:hAnsi="Arial,Helvetica Neue" w:cs="Arial,Helvetica Neue"/>
          <w:sz w:val="36"/>
          <w:szCs w:val="36"/>
        </w:rPr>
        <w:t xml:space="preserve"> </w:t>
      </w:r>
      <w:r w:rsidR="00DE0B61">
        <w:rPr>
          <w:rFonts w:ascii="Arial,Helvetica Neue" w:eastAsia="Arial,Helvetica Neue" w:hAnsi="Arial,Helvetica Neue" w:cs="Arial,Helvetica Neue"/>
          <w:sz w:val="36"/>
          <w:szCs w:val="36"/>
        </w:rPr>
        <w:t>3</w:t>
      </w:r>
      <w:r w:rsidRPr="0008494E">
        <w:rPr>
          <w:rFonts w:ascii="Arial,Helvetica Neue" w:eastAsia="Arial,Helvetica Neue" w:hAnsi="Arial,Helvetica Neue" w:cs="Arial,Helvetica Neue"/>
          <w:sz w:val="36"/>
          <w:szCs w:val="36"/>
        </w:rPr>
        <w:t>: Representing Change with Energy Bar Charts</w:t>
      </w:r>
    </w:p>
    <w:p w14:paraId="1CAFAC90" w14:textId="3C249E9B" w:rsidR="0008494E" w:rsidRDefault="0008494E" w:rsidP="0008494E">
      <w:pPr>
        <w:pStyle w:val="Heading1"/>
        <w:ind w:firstLine="0"/>
        <w:rPr>
          <w:rFonts w:ascii="Times New Roman" w:hAnsi="Times New Roman"/>
          <w:sz w:val="24"/>
          <w:szCs w:val="24"/>
        </w:rPr>
      </w:pPr>
      <w:r w:rsidRPr="5A02FC1E">
        <w:rPr>
          <w:rFonts w:ascii="Times New Roman" w:eastAsia="Times New Roman" w:hAnsi="Times New Roman" w:cs="Times New Roman"/>
          <w:sz w:val="24"/>
          <w:szCs w:val="24"/>
        </w:rPr>
        <w:t xml:space="preserve">Reading </w:t>
      </w:r>
      <w:r w:rsidR="00DE0B61">
        <w:rPr>
          <w:rFonts w:ascii="Times New Roman" w:eastAsia="Times New Roman" w:hAnsi="Times New Roman" w:cs="Times New Roman"/>
          <w:sz w:val="24"/>
          <w:szCs w:val="24"/>
        </w:rPr>
        <w:t>3</w:t>
      </w:r>
      <w:r w:rsidRPr="5A02FC1E">
        <w:rPr>
          <w:rFonts w:ascii="Times New Roman" w:eastAsia="Times New Roman" w:hAnsi="Times New Roman" w:cs="Times New Roman"/>
          <w:sz w:val="24"/>
          <w:szCs w:val="24"/>
        </w:rPr>
        <w:t xml:space="preserve"> follows this discussion and emphasizes the new representation tool we wish to introduce and discuss - the Energy Bar Chart (EBC).  EBC’s will help students more quantitatively represent energy storage and transfer, and diagram how energy flows into or out of a system during a change.</w:t>
      </w:r>
    </w:p>
    <w:p w14:paraId="1A7BD2EB" w14:textId="77777777" w:rsidR="0008494E" w:rsidRDefault="0008494E" w:rsidP="0008494E">
      <w:pPr>
        <w:pStyle w:val="Heading1"/>
        <w:ind w:firstLine="0"/>
        <w:rPr>
          <w:rFonts w:ascii="Times New Roman" w:hAnsi="Times New Roman"/>
          <w:sz w:val="24"/>
          <w:szCs w:val="24"/>
        </w:rPr>
      </w:pPr>
    </w:p>
    <w:p w14:paraId="1B5737F5" w14:textId="2A42997D" w:rsidR="0008494E" w:rsidRPr="00520022" w:rsidRDefault="0008494E" w:rsidP="0008494E">
      <w:pPr>
        <w:pStyle w:val="Heading1"/>
        <w:spacing w:after="120"/>
        <w:ind w:firstLine="0"/>
        <w:rPr>
          <w:rFonts w:ascii="Times New Roman" w:hAnsi="Times New Roman"/>
          <w:sz w:val="24"/>
          <w:szCs w:val="24"/>
        </w:rPr>
      </w:pPr>
      <w:r w:rsidRPr="5A02FC1E">
        <w:rPr>
          <w:rFonts w:ascii="Times New Roman" w:eastAsia="Times New Roman" w:hAnsi="Times New Roman" w:cs="Times New Roman"/>
          <w:sz w:val="24"/>
          <w:szCs w:val="24"/>
        </w:rPr>
        <w:t xml:space="preserve">This reading may be given before or after Worksheet </w:t>
      </w:r>
      <w:del w:id="176" w:author="Colleen Megowan" w:date="2018-04-21T14:45:00Z">
        <w:r w:rsidRPr="5A02FC1E" w:rsidDel="00425D3A">
          <w:rPr>
            <w:rFonts w:ascii="Times New Roman" w:eastAsia="Times New Roman" w:hAnsi="Times New Roman" w:cs="Times New Roman"/>
            <w:sz w:val="24"/>
            <w:szCs w:val="24"/>
          </w:rPr>
          <w:delText>1</w:delText>
        </w:r>
      </w:del>
      <w:ins w:id="177" w:author="Colleen Megowan" w:date="2018-04-21T14:45:00Z">
        <w:r w:rsidR="00425D3A">
          <w:rPr>
            <w:rFonts w:ascii="Times New Roman" w:eastAsia="Times New Roman" w:hAnsi="Times New Roman" w:cs="Times New Roman"/>
            <w:sz w:val="24"/>
            <w:szCs w:val="24"/>
          </w:rPr>
          <w:t>5</w:t>
        </w:r>
      </w:ins>
      <w:r w:rsidRPr="5A02FC1E">
        <w:rPr>
          <w:rFonts w:ascii="Times New Roman" w:eastAsia="Times New Roman" w:hAnsi="Times New Roman" w:cs="Times New Roman"/>
          <w:sz w:val="24"/>
          <w:szCs w:val="24"/>
        </w:rPr>
        <w:t>, depending upon whether or not the teacher wishes to introduce these representations in class and have students read about them afterward, or read first and then attempt to employ them in class while working on the Worksheet 1 problems.</w:t>
      </w:r>
    </w:p>
    <w:p w14:paraId="7C0A8522" w14:textId="77777777" w:rsidR="0008494E" w:rsidRPr="00E84774" w:rsidRDefault="0008494E" w:rsidP="0008494E">
      <w:pPr>
        <w:ind w:firstLine="360"/>
        <w:rPr>
          <w:i/>
          <w:iCs/>
        </w:rPr>
      </w:pPr>
      <w:r w:rsidRPr="5A02FC1E">
        <w:rPr>
          <w:i/>
          <w:iCs/>
        </w:rPr>
        <w:t>Additional Note on Readability Statistics (taken using Microsoft Word):</w:t>
      </w:r>
    </w:p>
    <w:p w14:paraId="3AA26AB7" w14:textId="77777777" w:rsidR="0008494E" w:rsidRPr="00E84774" w:rsidRDefault="0008494E" w:rsidP="0008494E">
      <w:pPr>
        <w:ind w:firstLine="720"/>
      </w:pPr>
      <w:r w:rsidRPr="5A02FC1E">
        <w:t>Flesch-Kincaid Grade Level: 9.5</w:t>
      </w:r>
    </w:p>
    <w:p w14:paraId="03E4CC5F" w14:textId="77777777" w:rsidR="0008494E" w:rsidRPr="00E84774" w:rsidRDefault="0008494E" w:rsidP="0008494E">
      <w:pPr>
        <w:ind w:firstLine="720"/>
        <w:rPr>
          <w:highlight w:val="yellow"/>
        </w:rPr>
      </w:pPr>
    </w:p>
    <w:p w14:paraId="7B80FC79" w14:textId="699B8C29" w:rsidR="0008494E" w:rsidRPr="0008494E" w:rsidRDefault="0008494E" w:rsidP="0008494E">
      <w:pPr>
        <w:pStyle w:val="Heading1"/>
        <w:rPr>
          <w:rFonts w:ascii="Arial" w:hAnsi="Arial" w:cs="Arial"/>
        </w:rPr>
      </w:pPr>
      <w:r>
        <w:rPr>
          <w:rFonts w:ascii="Arial" w:hAnsi="Arial" w:cs="Arial"/>
        </w:rPr>
        <w:t>13</w:t>
      </w:r>
      <w:r w:rsidRPr="0008494E">
        <w:rPr>
          <w:rFonts w:ascii="Arial" w:hAnsi="Arial" w:cs="Arial"/>
        </w:rPr>
        <w:t xml:space="preserve">. Worksheet </w:t>
      </w:r>
      <w:r>
        <w:rPr>
          <w:rFonts w:ascii="Arial" w:hAnsi="Arial" w:cs="Arial"/>
        </w:rPr>
        <w:t>6</w:t>
      </w:r>
      <w:r w:rsidRPr="0008494E">
        <w:rPr>
          <w:rFonts w:ascii="Arial" w:hAnsi="Arial" w:cs="Arial"/>
        </w:rPr>
        <w:t xml:space="preserve">: </w:t>
      </w:r>
      <w:r w:rsidR="00CF2A69" w:rsidRPr="00CF2A69">
        <w:rPr>
          <w:rFonts w:ascii="Arial" w:hAnsi="Arial" w:cs="Arial"/>
        </w:rPr>
        <w:t>Practice Representing Systems and Change</w:t>
      </w:r>
    </w:p>
    <w:p w14:paraId="1E62B55B" w14:textId="5807277A" w:rsidR="0008494E" w:rsidRPr="001655A8" w:rsidRDefault="0008494E" w:rsidP="0008494E">
      <w:pPr>
        <w:ind w:right="-360" w:firstLine="0"/>
      </w:pPr>
      <w:r w:rsidRPr="5A02FC1E">
        <w:t xml:space="preserve">This worksheet gives students practice in system definition and energy storage analysis, using </w:t>
      </w:r>
      <w:r w:rsidR="00CF2A69">
        <w:t>energy pie charts</w:t>
      </w:r>
      <w:ins w:id="178" w:author="Colleen Megowan" w:date="2018-04-21T14:46:00Z">
        <w:r w:rsidR="00425D3A">
          <w:t>, state diagrams and</w:t>
        </w:r>
      </w:ins>
      <w:del w:id="179" w:author="Colleen Megowan" w:date="2018-04-21T14:46:00Z">
        <w:r w:rsidR="00CF2A69" w:rsidDel="00425D3A">
          <w:delText xml:space="preserve"> and</w:delText>
        </w:r>
      </w:del>
      <w:r w:rsidR="00CF2A69">
        <w:t xml:space="preserve"> </w:t>
      </w:r>
      <w:r w:rsidRPr="5A02FC1E">
        <w:t>energy bar charts as a qualitative means of analysis.</w:t>
      </w:r>
    </w:p>
    <w:p w14:paraId="086D1EDE" w14:textId="77777777" w:rsidR="0008494E" w:rsidRDefault="0008494E" w:rsidP="0008494E">
      <w:pPr>
        <w:ind w:firstLine="0"/>
      </w:pPr>
    </w:p>
    <w:p w14:paraId="51208916" w14:textId="2153ED8F" w:rsidR="00CF2A69" w:rsidRDefault="00CF2A69" w:rsidP="00CF2A69">
      <w:pPr>
        <w:ind w:firstLine="0"/>
      </w:pPr>
      <w:r>
        <w:t>When discussing WS6</w:t>
      </w:r>
      <w:r w:rsidR="0008494E" w:rsidRPr="5A02FC1E">
        <w:t xml:space="preserve">, the analogy of money is helpful to clarify the ideas of energy transfer and storage, as opposed to different </w:t>
      </w:r>
      <w:r w:rsidR="0008494E" w:rsidRPr="5A02FC1E">
        <w:rPr>
          <w:u w:val="single"/>
        </w:rPr>
        <w:t>forms</w:t>
      </w:r>
      <w:r w:rsidR="0008494E" w:rsidRPr="5A02FC1E">
        <w:t xml:space="preserve"> of energy.  Money can be "stored" in many ways - a wallet, a checking account, an IRA, </w:t>
      </w:r>
      <w:proofErr w:type="spellStart"/>
      <w:r w:rsidR="0008494E" w:rsidRPr="5A02FC1E">
        <w:t>etc</w:t>
      </w:r>
      <w:proofErr w:type="spellEnd"/>
      <w:r w:rsidR="0008494E" w:rsidRPr="5A02FC1E">
        <w:t>, but it is still all money.  Only the way it's stored has changed.</w:t>
      </w:r>
      <w:r>
        <w:t xml:space="preserve">  (See Activity 2 – Telling an Energy Story</w:t>
      </w:r>
    </w:p>
    <w:p w14:paraId="3EA13F52" w14:textId="7213C81B" w:rsidR="001852DC" w:rsidRDefault="001852DC" w:rsidP="0008494E">
      <w:pPr>
        <w:ind w:firstLine="0"/>
      </w:pPr>
    </w:p>
    <w:p w14:paraId="7BF0AED6" w14:textId="33BEE42F" w:rsidR="001852DC" w:rsidRDefault="001852DC" w:rsidP="0008494E">
      <w:pPr>
        <w:ind w:firstLine="0"/>
      </w:pPr>
      <w:r>
        <w:t>A second version of “Quiz 2” including Energy Bar Charts could also be used to assess student learning.</w:t>
      </w:r>
    </w:p>
    <w:p w14:paraId="4AB8D8C8" w14:textId="7F453A05" w:rsidR="0008494E" w:rsidRDefault="0008494E" w:rsidP="00194C26">
      <w:pPr>
        <w:rPr>
          <w:rFonts w:ascii="Arial" w:hAnsi="Arial" w:cs="Arial"/>
        </w:rPr>
      </w:pPr>
    </w:p>
    <w:p w14:paraId="1DCFDE89" w14:textId="77777777" w:rsidR="0008494E" w:rsidRPr="002A2B37" w:rsidRDefault="0008494E" w:rsidP="00194C26">
      <w:pPr>
        <w:rPr>
          <w:rFonts w:ascii="Arial" w:hAnsi="Arial" w:cs="Arial"/>
        </w:rPr>
      </w:pPr>
    </w:p>
    <w:p w14:paraId="53DD48DF" w14:textId="236E3CB8" w:rsidR="00124C47" w:rsidRPr="002A2B37" w:rsidRDefault="003120B4" w:rsidP="00124C47">
      <w:pPr>
        <w:pStyle w:val="Heading1"/>
        <w:rPr>
          <w:rFonts w:ascii="Arial" w:hAnsi="Arial" w:cs="Arial"/>
        </w:rPr>
      </w:pPr>
      <w:bookmarkStart w:id="180" w:name="_Hlk482513537"/>
      <w:r>
        <w:rPr>
          <w:rFonts w:ascii="Arial" w:hAnsi="Arial" w:cs="Arial"/>
        </w:rPr>
        <w:t>14</w:t>
      </w:r>
      <w:r w:rsidR="00D138D3">
        <w:rPr>
          <w:rFonts w:ascii="Arial" w:hAnsi="Arial" w:cs="Arial"/>
        </w:rPr>
        <w:t xml:space="preserve">. </w:t>
      </w:r>
      <w:r w:rsidR="004A4123" w:rsidRPr="002A2B37">
        <w:rPr>
          <w:rFonts w:ascii="Arial" w:hAnsi="Arial" w:cs="Arial"/>
        </w:rPr>
        <w:t>Windmill</w:t>
      </w:r>
      <w:r w:rsidR="00124C47" w:rsidRPr="002A2B37">
        <w:rPr>
          <w:rFonts w:ascii="Arial" w:hAnsi="Arial" w:cs="Arial"/>
        </w:rPr>
        <w:t xml:space="preserve"> </w:t>
      </w:r>
      <w:r w:rsidR="004A4123" w:rsidRPr="002A2B37">
        <w:rPr>
          <w:rFonts w:ascii="Arial" w:hAnsi="Arial" w:cs="Arial"/>
        </w:rPr>
        <w:t>Engineering Design Project (Introduction to the Engineering Design Cycle)</w:t>
      </w:r>
    </w:p>
    <w:p w14:paraId="6B41625C" w14:textId="77777777" w:rsidR="00124C47" w:rsidRPr="002A2B37" w:rsidRDefault="00124C47" w:rsidP="00124C47">
      <w:pPr>
        <w:pStyle w:val="Heading2"/>
        <w:spacing w:before="120"/>
        <w:rPr>
          <w:rFonts w:ascii="Arial" w:hAnsi="Arial" w:cs="Arial"/>
        </w:rPr>
      </w:pPr>
      <w:r w:rsidRPr="002A2B37">
        <w:rPr>
          <w:rFonts w:ascii="Arial" w:hAnsi="Arial" w:cs="Arial"/>
        </w:rPr>
        <w:t>Purpose</w:t>
      </w:r>
    </w:p>
    <w:p w14:paraId="46674AF9" w14:textId="55FF41B5" w:rsidR="00124C47" w:rsidRDefault="00124C47" w:rsidP="00124C47">
      <w:pPr>
        <w:ind w:firstLine="0"/>
      </w:pPr>
      <w:r>
        <w:t>Now that students have conceptual models of</w:t>
      </w:r>
      <w:r w:rsidR="004A4123">
        <w:t xml:space="preserve"> systems,</w:t>
      </w:r>
      <w:r>
        <w:t xml:space="preserve"> energy storage and transfer, they can apply these models to design as a system for transferring energy. The central problem for this engineering project is a water delivery system powered by wind (modeled in the classroom by an electric fan.)  Each student will be provided with identical materials from which they will be tasked with using the steps of the Engineering Design Cycle to eventually build a prototype. This will be a first opportunity to experience the engineering design cycle (represented below). In each of the units that follow, students will have the chance to do additional iterations of the Design Cycle.  This will encourage the iterative nature of the Design Cycle, and that we often have to re-define the problem or discover new ones as we brainstorm, design, and build.</w:t>
      </w:r>
    </w:p>
    <w:p w14:paraId="03B40D80" w14:textId="77777777" w:rsidR="00124C47" w:rsidRDefault="00124C47" w:rsidP="00124C47">
      <w:pPr>
        <w:ind w:firstLine="0"/>
      </w:pPr>
    </w:p>
    <w:p w14:paraId="16B31DA5" w14:textId="77777777" w:rsidR="007F6757" w:rsidRDefault="00124C47" w:rsidP="00124C47">
      <w:pPr>
        <w:ind w:firstLine="0"/>
      </w:pPr>
      <w:r>
        <w:t xml:space="preserve">The stages of the design cycle are often referred to by different names, even among different fields of engineering.  Please use whatever language you are comfortable with, as long as it fits </w:t>
      </w:r>
      <w:r>
        <w:lastRenderedPageBreak/>
        <w:t xml:space="preserve">the spirit of the cycle.  </w:t>
      </w:r>
    </w:p>
    <w:p w14:paraId="063DB99C" w14:textId="0B07BB11" w:rsidR="007F6757" w:rsidRDefault="007F6757"/>
    <w:p w14:paraId="2D768F37" w14:textId="404A8784" w:rsidR="00124C47" w:rsidRDefault="00124C47" w:rsidP="00124C47">
      <w:pPr>
        <w:ind w:firstLine="0"/>
      </w:pPr>
      <w:r>
        <w:t>Here is a sample representation of the 5 basic steps of the Engineering Design Cycle:</w:t>
      </w:r>
    </w:p>
    <w:p w14:paraId="79B5DC53" w14:textId="77777777" w:rsidR="00124C47" w:rsidRDefault="00124C47" w:rsidP="00124C47">
      <w:pPr>
        <w:ind w:left="0" w:firstLine="0"/>
        <w:jc w:val="center"/>
      </w:pPr>
      <w:r>
        <w:rPr>
          <w:noProof/>
        </w:rPr>
        <w:drawing>
          <wp:inline distT="0" distB="0" distL="114300" distR="114300" wp14:anchorId="03B491BD" wp14:editId="4147BAB4">
            <wp:extent cx="4418965" cy="23895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18965" cy="2389505"/>
                    </a:xfrm>
                    <a:prstGeom prst="rect">
                      <a:avLst/>
                    </a:prstGeom>
                    <a:ln/>
                  </pic:spPr>
                </pic:pic>
              </a:graphicData>
            </a:graphic>
          </wp:inline>
        </w:drawing>
      </w:r>
    </w:p>
    <w:p w14:paraId="50D262A6" w14:textId="77777777" w:rsidR="00124C47" w:rsidRDefault="00124C47" w:rsidP="00124C47">
      <w:pPr>
        <w:ind w:left="0" w:firstLine="0"/>
      </w:pPr>
    </w:p>
    <w:p w14:paraId="08F955A4" w14:textId="3BACE572" w:rsidR="005B55B3" w:rsidRPr="002A2B37" w:rsidRDefault="005B55B3" w:rsidP="005B55B3">
      <w:pPr>
        <w:pStyle w:val="Heading2"/>
        <w:spacing w:before="120"/>
        <w:rPr>
          <w:rFonts w:ascii="Arial" w:hAnsi="Arial" w:cs="Arial"/>
        </w:rPr>
      </w:pPr>
      <w:r>
        <w:rPr>
          <w:rFonts w:ascii="Arial" w:hAnsi="Arial" w:cs="Arial"/>
        </w:rPr>
        <w:t>Introduction/Motivation</w:t>
      </w:r>
    </w:p>
    <w:p w14:paraId="09E4FB8E" w14:textId="08BA6AFF" w:rsidR="005B55B3" w:rsidRDefault="005B55B3" w:rsidP="005B55B3">
      <w:pPr>
        <w:ind w:right="-80" w:firstLine="0"/>
      </w:pPr>
      <w:r>
        <w:t xml:space="preserve">To provide the human context for this Engineering Design Project, </w:t>
      </w:r>
      <w:r w:rsidR="00FF66BB">
        <w:t xml:space="preserve">instruct students that their goal is to develop a device that will allow them to harness energy from a renewable energy source, the wind.  You may wish to show students some images of different windmills from different historical contexts or use contexts.  Here are some links to images that are available for use through Creative Commons licensing (a way to copyright, but allow “open” use, more information available at </w:t>
      </w:r>
      <w:hyperlink r:id="rId8" w:history="1">
        <w:r w:rsidR="00FF66BB" w:rsidRPr="00DF6A51">
          <w:rPr>
            <w:rStyle w:val="Hyperlink"/>
          </w:rPr>
          <w:t>https://creativecommons.org/</w:t>
        </w:r>
      </w:hyperlink>
      <w:r w:rsidR="00FF66BB">
        <w:t xml:space="preserve"> ):</w:t>
      </w:r>
    </w:p>
    <w:p w14:paraId="72A7739A" w14:textId="1D65879C" w:rsidR="00FF66BB" w:rsidRDefault="00097893" w:rsidP="00FF66BB">
      <w:pPr>
        <w:pStyle w:val="ListParagraph"/>
        <w:numPr>
          <w:ilvl w:val="0"/>
          <w:numId w:val="15"/>
        </w:numPr>
        <w:ind w:right="-80"/>
      </w:pPr>
      <w:hyperlink r:id="rId9" w:history="1">
        <w:r w:rsidR="00FF66BB" w:rsidRPr="00DF6A51">
          <w:rPr>
            <w:rStyle w:val="Hyperlink"/>
          </w:rPr>
          <w:t>https://commons.wikimedia.org/wiki/File:Halnaker_Windmill,_East_Sussex,_UK_-_A26566.jpg</w:t>
        </w:r>
      </w:hyperlink>
      <w:r w:rsidR="00FF66BB">
        <w:t xml:space="preserve"> </w:t>
      </w:r>
    </w:p>
    <w:p w14:paraId="270760D5" w14:textId="0B2EB478" w:rsidR="00FF66BB" w:rsidRDefault="00097893" w:rsidP="00FF66BB">
      <w:pPr>
        <w:pStyle w:val="ListParagraph"/>
        <w:numPr>
          <w:ilvl w:val="0"/>
          <w:numId w:val="15"/>
        </w:numPr>
        <w:ind w:right="-80"/>
      </w:pPr>
      <w:hyperlink r:id="rId10" w:history="1">
        <w:r w:rsidR="00FF66BB" w:rsidRPr="00DF6A51">
          <w:rPr>
            <w:rStyle w:val="Hyperlink"/>
          </w:rPr>
          <w:t>https://commons.wikimedia.org/wiki/File:Water_Pumping_Windmill.jpg</w:t>
        </w:r>
      </w:hyperlink>
      <w:r w:rsidR="00FF66BB">
        <w:t xml:space="preserve"> </w:t>
      </w:r>
    </w:p>
    <w:p w14:paraId="6637A6A4" w14:textId="156626D0" w:rsidR="00FF66BB" w:rsidRDefault="00097893" w:rsidP="00FF66BB">
      <w:pPr>
        <w:pStyle w:val="ListParagraph"/>
        <w:numPr>
          <w:ilvl w:val="0"/>
          <w:numId w:val="15"/>
        </w:numPr>
        <w:ind w:right="-80"/>
      </w:pPr>
      <w:hyperlink r:id="rId11" w:history="1">
        <w:r w:rsidR="00FF66BB" w:rsidRPr="00DF6A51">
          <w:rPr>
            <w:rStyle w:val="Hyperlink"/>
          </w:rPr>
          <w:t>https://www.flickr.com/photos/ipjmike/410780740</w:t>
        </w:r>
      </w:hyperlink>
      <w:r w:rsidR="00FF66BB">
        <w:t xml:space="preserve"> </w:t>
      </w:r>
    </w:p>
    <w:p w14:paraId="483497C3" w14:textId="19391330" w:rsidR="00FF66BB" w:rsidRPr="00B333E0" w:rsidRDefault="00B80EC2" w:rsidP="005B55B3">
      <w:pPr>
        <w:ind w:right="-80" w:firstLine="0"/>
      </w:pPr>
      <w:r>
        <w:t>If you wish, you can let students know that eventually we want the windmills to lift small “buckets” (cups) of water.  We will begin in this unit by focusing on designing a working windmill turbine.</w:t>
      </w:r>
    </w:p>
    <w:p w14:paraId="321F55F1" w14:textId="77777777" w:rsidR="00124C47" w:rsidRPr="002A2B37" w:rsidRDefault="00124C47" w:rsidP="00124C47">
      <w:pPr>
        <w:pStyle w:val="Heading2"/>
        <w:spacing w:before="120"/>
        <w:rPr>
          <w:rFonts w:ascii="Arial" w:hAnsi="Arial" w:cs="Arial"/>
        </w:rPr>
      </w:pPr>
      <w:r w:rsidRPr="002A2B37">
        <w:rPr>
          <w:rFonts w:ascii="Arial" w:hAnsi="Arial" w:cs="Arial"/>
        </w:rPr>
        <w:t>Apparatus</w:t>
      </w:r>
    </w:p>
    <w:p w14:paraId="0ABC9DFF" w14:textId="64DAF0AF" w:rsidR="00AF53ED" w:rsidRPr="00B333E0" w:rsidRDefault="00AF53ED" w:rsidP="00124C47">
      <w:pPr>
        <w:ind w:right="-80" w:firstLine="0"/>
      </w:pPr>
      <w:r w:rsidRPr="00B333E0">
        <w:t>The windmills will be powered by a desk or tower fan in the classroom.</w:t>
      </w:r>
    </w:p>
    <w:p w14:paraId="40897078" w14:textId="2DB819A5" w:rsidR="004A4123" w:rsidRPr="00B333E0" w:rsidRDefault="00124C47" w:rsidP="00124C47">
      <w:pPr>
        <w:ind w:right="-80" w:firstLine="0"/>
      </w:pPr>
      <w:r w:rsidRPr="00B333E0">
        <w:t>Each student group should receive a bag</w:t>
      </w:r>
      <w:r w:rsidR="004A4123" w:rsidRPr="00B333E0">
        <w:t xml:space="preserve"> or set of materials</w:t>
      </w:r>
      <w:r w:rsidRPr="00B333E0">
        <w:t xml:space="preserve"> containing the following: </w:t>
      </w:r>
    </w:p>
    <w:p w14:paraId="37E0F75F" w14:textId="743B6596" w:rsidR="004A4123" w:rsidRPr="00B333E0" w:rsidRDefault="004A4123" w:rsidP="004A4123">
      <w:pPr>
        <w:pStyle w:val="ListParagraph"/>
        <w:numPr>
          <w:ilvl w:val="0"/>
          <w:numId w:val="17"/>
        </w:numPr>
        <w:ind w:right="-80"/>
      </w:pPr>
      <w:r w:rsidRPr="00B333E0">
        <w:t>1 cork</w:t>
      </w:r>
    </w:p>
    <w:p w14:paraId="25B52D1F" w14:textId="6D25EBB7" w:rsidR="004A4123" w:rsidRPr="00B333E0" w:rsidRDefault="004A4123" w:rsidP="004A4123">
      <w:pPr>
        <w:pStyle w:val="ListParagraph"/>
        <w:numPr>
          <w:ilvl w:val="0"/>
          <w:numId w:val="17"/>
        </w:numPr>
        <w:ind w:right="-80"/>
      </w:pPr>
      <w:r w:rsidRPr="00B333E0">
        <w:t>5 skewers (wooden barbecue skewers)</w:t>
      </w:r>
    </w:p>
    <w:p w14:paraId="62D0C743" w14:textId="1B806AB1" w:rsidR="004A4123" w:rsidRPr="00B333E0" w:rsidRDefault="004A4123" w:rsidP="004A4123">
      <w:pPr>
        <w:pStyle w:val="ListParagraph"/>
        <w:numPr>
          <w:ilvl w:val="0"/>
          <w:numId w:val="17"/>
        </w:numPr>
        <w:ind w:right="-80"/>
      </w:pPr>
      <w:r w:rsidRPr="00B333E0">
        <w:t>1 straw</w:t>
      </w:r>
    </w:p>
    <w:p w14:paraId="2889D601" w14:textId="20C7771E" w:rsidR="004A4123" w:rsidRPr="00B333E0" w:rsidRDefault="004A4123" w:rsidP="004A4123">
      <w:pPr>
        <w:pStyle w:val="ListParagraph"/>
        <w:numPr>
          <w:ilvl w:val="0"/>
          <w:numId w:val="17"/>
        </w:numPr>
        <w:ind w:right="-80"/>
      </w:pPr>
      <w:r w:rsidRPr="00B333E0">
        <w:t>1 sheet of card stock</w:t>
      </w:r>
    </w:p>
    <w:p w14:paraId="6C539C6B" w14:textId="4B52E289" w:rsidR="004A4123" w:rsidRPr="00B333E0" w:rsidRDefault="00AF53ED" w:rsidP="004A4123">
      <w:pPr>
        <w:pStyle w:val="ListParagraph"/>
        <w:numPr>
          <w:ilvl w:val="0"/>
          <w:numId w:val="17"/>
        </w:numPr>
        <w:ind w:right="-80"/>
      </w:pPr>
      <w:r w:rsidRPr="00B333E0">
        <w:t>Masking tape</w:t>
      </w:r>
    </w:p>
    <w:p w14:paraId="7730DE02" w14:textId="1990C6EB" w:rsidR="00124C47" w:rsidRPr="00B333E0" w:rsidRDefault="00AF53ED" w:rsidP="00AF53ED">
      <w:pPr>
        <w:pStyle w:val="ListParagraph"/>
        <w:numPr>
          <w:ilvl w:val="0"/>
          <w:numId w:val="17"/>
        </w:numPr>
        <w:ind w:right="-80"/>
      </w:pPr>
      <w:r w:rsidRPr="00B333E0">
        <w:t xml:space="preserve">Other “found” objects from the classroom or “recycled” objects may be used upon approval </w:t>
      </w:r>
      <w:r w:rsidR="00124C47" w:rsidRPr="00B333E0">
        <w:t xml:space="preserve">(e.g., paper, pencils, empty soda cans or bottles, </w:t>
      </w:r>
      <w:proofErr w:type="spellStart"/>
      <w:proofErr w:type="gramStart"/>
      <w:r w:rsidR="00124C47" w:rsidRPr="00B333E0">
        <w:t>styrofoam</w:t>
      </w:r>
      <w:proofErr w:type="spellEnd"/>
      <w:proofErr w:type="gramEnd"/>
      <w:r w:rsidR="00124C47" w:rsidRPr="00B333E0">
        <w:t xml:space="preserve"> containers or the like). </w:t>
      </w:r>
    </w:p>
    <w:p w14:paraId="28C1DC4D" w14:textId="77777777" w:rsidR="00124C47" w:rsidRDefault="00124C47" w:rsidP="00124C47">
      <w:pPr>
        <w:ind w:right="-80" w:firstLine="0"/>
      </w:pPr>
      <w:r>
        <w:t xml:space="preserve"> </w:t>
      </w:r>
    </w:p>
    <w:p w14:paraId="302D4D44" w14:textId="7C033624" w:rsidR="00124C47" w:rsidRPr="002A2B37" w:rsidRDefault="009E3268" w:rsidP="00124C47">
      <w:pPr>
        <w:pStyle w:val="Heading2"/>
        <w:rPr>
          <w:rFonts w:ascii="Arial" w:hAnsi="Arial" w:cs="Arial"/>
        </w:rPr>
      </w:pPr>
      <w:r>
        <w:rPr>
          <w:rFonts w:ascii="Arial" w:hAnsi="Arial" w:cs="Arial"/>
        </w:rPr>
        <w:t>Problem Definition:  Ask &amp; Imagine</w:t>
      </w:r>
    </w:p>
    <w:p w14:paraId="2864577C" w14:textId="2E9FF57E" w:rsidR="00AF53ED" w:rsidRDefault="00AF53ED" w:rsidP="00124C47">
      <w:pPr>
        <w:ind w:firstLine="0"/>
      </w:pPr>
      <w:r>
        <w:t xml:space="preserve">The initial goal of the project is to design </w:t>
      </w:r>
      <w:r w:rsidR="00B80EC2">
        <w:t>a working windmill.  This is intentionally vague so that students will need to discuss</w:t>
      </w:r>
      <w:r>
        <w:t>:</w:t>
      </w:r>
    </w:p>
    <w:p w14:paraId="06EB8A9B" w14:textId="3592463C" w:rsidR="00AF53ED" w:rsidRDefault="00124C47" w:rsidP="00AF53ED">
      <w:pPr>
        <w:pStyle w:val="ListParagraph"/>
        <w:numPr>
          <w:ilvl w:val="0"/>
          <w:numId w:val="18"/>
        </w:numPr>
      </w:pPr>
      <w:r>
        <w:lastRenderedPageBreak/>
        <w:t>what the device</w:t>
      </w:r>
      <w:r w:rsidR="00AF53ED">
        <w:t xml:space="preserve"> /</w:t>
      </w:r>
      <w:r>
        <w:t xml:space="preserve"> the design must accomplish</w:t>
      </w:r>
    </w:p>
    <w:p w14:paraId="0E687D28" w14:textId="77777777" w:rsidR="00AF53ED" w:rsidRDefault="00AF53ED" w:rsidP="00AF53ED">
      <w:pPr>
        <w:pStyle w:val="ListParagraph"/>
        <w:numPr>
          <w:ilvl w:val="0"/>
          <w:numId w:val="18"/>
        </w:numPr>
      </w:pPr>
      <w:r>
        <w:t>what they may use to build it</w:t>
      </w:r>
    </w:p>
    <w:p w14:paraId="097DF0C9" w14:textId="74699D41" w:rsidR="00AF53ED" w:rsidRDefault="00124C47" w:rsidP="00AF53ED">
      <w:pPr>
        <w:pStyle w:val="ListParagraph"/>
        <w:numPr>
          <w:ilvl w:val="0"/>
          <w:numId w:val="18"/>
        </w:numPr>
      </w:pPr>
      <w:proofErr w:type="gramStart"/>
      <w:r>
        <w:t>what</w:t>
      </w:r>
      <w:proofErr w:type="gramEnd"/>
      <w:r>
        <w:t xml:space="preserve"> </w:t>
      </w:r>
      <w:r w:rsidR="00AF53ED">
        <w:t xml:space="preserve">other </w:t>
      </w:r>
      <w:r>
        <w:t xml:space="preserve">limitations </w:t>
      </w:r>
      <w:r w:rsidR="00AF53ED">
        <w:t>may be present</w:t>
      </w:r>
      <w:r>
        <w:t xml:space="preserve"> (time, materials, size</w:t>
      </w:r>
      <w:r w:rsidR="00AF53ED">
        <w:t>/dimensions</w:t>
      </w:r>
      <w:r>
        <w:t xml:space="preserve">, efficiency, etc.), </w:t>
      </w:r>
    </w:p>
    <w:p w14:paraId="7A04AD88" w14:textId="1FAB4B8C" w:rsidR="00AF53ED" w:rsidRDefault="00124C47" w:rsidP="00AF53ED">
      <w:pPr>
        <w:pStyle w:val="ListParagraph"/>
        <w:numPr>
          <w:ilvl w:val="0"/>
          <w:numId w:val="18"/>
        </w:numPr>
      </w:pPr>
      <w:proofErr w:type="gramStart"/>
      <w:r>
        <w:t>what</w:t>
      </w:r>
      <w:proofErr w:type="gramEnd"/>
      <w:r>
        <w:t xml:space="preserve"> documentation</w:t>
      </w:r>
      <w:r w:rsidR="00AF53ED">
        <w:t xml:space="preserve"> is required</w:t>
      </w:r>
      <w:r>
        <w:t xml:space="preserve"> throughout the process. </w:t>
      </w:r>
    </w:p>
    <w:p w14:paraId="54F9F4A1" w14:textId="0B19DB74" w:rsidR="00124C47" w:rsidRDefault="00124C47" w:rsidP="00AF53ED">
      <w:pPr>
        <w:spacing w:before="120"/>
        <w:ind w:firstLine="0"/>
      </w:pPr>
      <w:r>
        <w:t>Students should sketch out their design and present it to you for approval before they may begin building. They should test what they build, and revise after testing to optimize their design. Discuss safety (handling a hot glue gun, cutting with a hacksaw blade etc.).</w:t>
      </w:r>
    </w:p>
    <w:p w14:paraId="142AB6E8" w14:textId="77777777" w:rsidR="00124C47" w:rsidRDefault="00124C47" w:rsidP="00124C47">
      <w:pPr>
        <w:ind w:firstLine="0"/>
      </w:pPr>
    </w:p>
    <w:p w14:paraId="45B7A3C5" w14:textId="6EEA5DE2" w:rsidR="00124C47" w:rsidRPr="002A2B37" w:rsidRDefault="009E3268" w:rsidP="00124C47">
      <w:pPr>
        <w:pStyle w:val="Heading2"/>
        <w:rPr>
          <w:rFonts w:ascii="Arial" w:hAnsi="Arial" w:cs="Arial"/>
        </w:rPr>
      </w:pPr>
      <w:r>
        <w:rPr>
          <w:rFonts w:ascii="Arial" w:hAnsi="Arial" w:cs="Arial"/>
        </w:rPr>
        <w:t xml:space="preserve">Problem Solving:  </w:t>
      </w:r>
      <w:r w:rsidR="00124C47" w:rsidRPr="002A2B37">
        <w:rPr>
          <w:rFonts w:ascii="Arial" w:hAnsi="Arial" w:cs="Arial"/>
        </w:rPr>
        <w:t>Plan, Create</w:t>
      </w:r>
      <w:r>
        <w:rPr>
          <w:rFonts w:ascii="Arial" w:hAnsi="Arial" w:cs="Arial"/>
        </w:rPr>
        <w:t>, and Evaluate prototype(s)</w:t>
      </w:r>
    </w:p>
    <w:p w14:paraId="31128CF7" w14:textId="6138B28C" w:rsidR="00124C47" w:rsidRDefault="00124C47" w:rsidP="00124C47">
      <w:pPr>
        <w:ind w:firstLine="0"/>
        <w:jc w:val="both"/>
      </w:pPr>
      <w:r>
        <w:t>Students must design first and then build. Have them draw a neat, clearly labeled plan for their device that they must bring to you for approval before they begin to build. Examine their drawing to make sure they have stayed within specified parameters. Once you approve their plan they may begin building</w:t>
      </w:r>
      <w:r w:rsidR="00AF53ED">
        <w:t xml:space="preserve"> their prototype</w:t>
      </w:r>
      <w:r>
        <w:t xml:space="preserve">. When they are ready to </w:t>
      </w:r>
      <w:r w:rsidR="00AF53ED">
        <w:t>test,</w:t>
      </w:r>
      <w:r>
        <w:t xml:space="preserve"> they should call for an inspection. After you have inspected their device</w:t>
      </w:r>
      <w:r w:rsidR="00AF53ED">
        <w:t xml:space="preserve"> prototype</w:t>
      </w:r>
      <w:r>
        <w:t xml:space="preserve"> they may proceed with testing. They should collect data on their test and brainstorm ways to improve on their design. They can then modify their plans, seek re-approval, and then rebuild and test again. They may do as many design cycles as they have time for, but you should set a hard deadline after which their device cannot be altered any further. They m</w:t>
      </w:r>
      <w:r w:rsidR="00AF53ED">
        <w:t>ust document the entire process!</w:t>
      </w:r>
    </w:p>
    <w:p w14:paraId="2FB6B5C0" w14:textId="77777777" w:rsidR="00124C47" w:rsidRDefault="00124C47" w:rsidP="00124C47">
      <w:pPr>
        <w:ind w:firstLine="0"/>
        <w:jc w:val="both"/>
      </w:pPr>
    </w:p>
    <w:p w14:paraId="0F674E4F" w14:textId="288EE999" w:rsidR="00124C47" w:rsidRPr="002A2B37" w:rsidRDefault="00AF53ED" w:rsidP="00124C47">
      <w:pPr>
        <w:pStyle w:val="Heading2"/>
        <w:rPr>
          <w:rFonts w:ascii="Arial" w:hAnsi="Arial" w:cs="Arial"/>
        </w:rPr>
      </w:pPr>
      <w:r w:rsidRPr="002A2B37">
        <w:rPr>
          <w:rFonts w:ascii="Arial" w:hAnsi="Arial" w:cs="Arial"/>
        </w:rPr>
        <w:t>D</w:t>
      </w:r>
      <w:r w:rsidR="00124C47" w:rsidRPr="002A2B37">
        <w:rPr>
          <w:rFonts w:ascii="Arial" w:hAnsi="Arial" w:cs="Arial"/>
        </w:rPr>
        <w:t>iscussion</w:t>
      </w:r>
    </w:p>
    <w:p w14:paraId="0933F216" w14:textId="7961ECC5" w:rsidR="00124C47" w:rsidRDefault="00124C47" w:rsidP="00124C47">
      <w:pPr>
        <w:pStyle w:val="Heading1"/>
        <w:ind w:firstLine="0"/>
      </w:pPr>
      <w:r>
        <w:rPr>
          <w:rFonts w:ascii="Times New Roman" w:eastAsia="Times New Roman" w:hAnsi="Times New Roman" w:cs="Times New Roman"/>
          <w:sz w:val="24"/>
          <w:szCs w:val="24"/>
        </w:rPr>
        <w:t xml:space="preserve">Instead of a board meeting following this activity, allow the students to do a “poster session” (or gallery walk). They should present their design (on a whiteboard) in all its iterations, demonstrate their device, and describe the rationale for the optimization strategies they chose. They should be able to describe their design in terms of </w:t>
      </w:r>
      <w:r w:rsidR="00063C60">
        <w:rPr>
          <w:rFonts w:ascii="Times New Roman" w:eastAsia="Times New Roman" w:hAnsi="Times New Roman" w:cs="Times New Roman"/>
          <w:sz w:val="24"/>
          <w:szCs w:val="24"/>
        </w:rPr>
        <w:t xml:space="preserve">systems, changes, and </w:t>
      </w:r>
      <w:r>
        <w:rPr>
          <w:rFonts w:ascii="Times New Roman" w:eastAsia="Times New Roman" w:hAnsi="Times New Roman" w:cs="Times New Roman"/>
          <w:sz w:val="24"/>
          <w:szCs w:val="24"/>
        </w:rPr>
        <w:t>energy storage and transfer.</w:t>
      </w:r>
    </w:p>
    <w:p w14:paraId="28DAF11D" w14:textId="77777777" w:rsidR="00124C47" w:rsidRDefault="00124C47" w:rsidP="00124C47">
      <w:pPr>
        <w:ind w:left="0" w:firstLine="0"/>
      </w:pPr>
    </w:p>
    <w:p w14:paraId="7260A512" w14:textId="28F50DE0" w:rsidR="00124C47" w:rsidRDefault="00124C47" w:rsidP="00124C47">
      <w:pPr>
        <w:ind w:firstLine="0"/>
      </w:pPr>
      <w:r>
        <w:t xml:space="preserve">When students have seen all the designs discuss what makes one design better than another: does it </w:t>
      </w:r>
      <w:r w:rsidR="00063C60">
        <w:t>spin</w:t>
      </w:r>
      <w:r>
        <w:t xml:space="preserve"> faster, is it smaller or lighter weight, does it use the least materials? Economics are an important consideration in engineering also.</w:t>
      </w:r>
    </w:p>
    <w:p w14:paraId="5C220AA9" w14:textId="77777777" w:rsidR="00063C60" w:rsidRDefault="00063C60" w:rsidP="00124C47">
      <w:pPr>
        <w:ind w:firstLine="0"/>
      </w:pPr>
    </w:p>
    <w:p w14:paraId="1CE08C9C" w14:textId="22A3CB02" w:rsidR="00B333E0" w:rsidRDefault="00B333E0" w:rsidP="00124C47">
      <w:pPr>
        <w:ind w:firstLine="0"/>
      </w:pPr>
      <w:r>
        <w:t>When finished, if possible their prototypes should be stored</w:t>
      </w:r>
      <w:r w:rsidR="00063C60">
        <w:t xml:space="preserve"> for future use</w:t>
      </w:r>
      <w:r>
        <w:t xml:space="preserve">.  The students will be returning to this project </w:t>
      </w:r>
      <w:r w:rsidR="00063C60">
        <w:t xml:space="preserve">again during Units 3 and 6 to encounter new project engineering goals and </w:t>
      </w:r>
      <w:r>
        <w:t>complete additional Engineering Design Cycles.</w:t>
      </w:r>
    </w:p>
    <w:p w14:paraId="00A9A4F2" w14:textId="77777777" w:rsidR="00124C47" w:rsidRDefault="00124C47" w:rsidP="00124C47">
      <w:pPr>
        <w:ind w:firstLine="0"/>
      </w:pPr>
    </w:p>
    <w:p w14:paraId="07297FB4" w14:textId="5B54F9A7" w:rsidR="00124C47" w:rsidRPr="002A2B37" w:rsidRDefault="003120B4" w:rsidP="00124C47">
      <w:pPr>
        <w:pStyle w:val="Heading1"/>
        <w:rPr>
          <w:rFonts w:ascii="Arial" w:hAnsi="Arial" w:cs="Arial"/>
        </w:rPr>
      </w:pPr>
      <w:r>
        <w:rPr>
          <w:rFonts w:ascii="Arial" w:hAnsi="Arial" w:cs="Arial"/>
        </w:rPr>
        <w:t>15</w:t>
      </w:r>
      <w:r w:rsidR="00124C47" w:rsidRPr="002A2B37">
        <w:rPr>
          <w:rFonts w:ascii="Arial" w:hAnsi="Arial" w:cs="Arial"/>
        </w:rPr>
        <w:t xml:space="preserve">. Worksheet </w:t>
      </w:r>
      <w:r>
        <w:rPr>
          <w:rFonts w:ascii="Arial" w:hAnsi="Arial" w:cs="Arial"/>
        </w:rPr>
        <w:t>7</w:t>
      </w:r>
      <w:r w:rsidR="00124C47" w:rsidRPr="002A2B37">
        <w:rPr>
          <w:rFonts w:ascii="Arial" w:hAnsi="Arial" w:cs="Arial"/>
        </w:rPr>
        <w:t xml:space="preserve">: </w:t>
      </w:r>
      <w:r w:rsidR="003E544A" w:rsidRPr="002A2B37">
        <w:rPr>
          <w:rFonts w:ascii="Arial" w:hAnsi="Arial" w:cs="Arial"/>
        </w:rPr>
        <w:t>Engineering Design Project</w:t>
      </w:r>
      <w:r w:rsidR="003E544A">
        <w:rPr>
          <w:rFonts w:ascii="Arial" w:hAnsi="Arial" w:cs="Arial"/>
        </w:rPr>
        <w:t xml:space="preserve"> Reflections</w:t>
      </w:r>
    </w:p>
    <w:p w14:paraId="264FAFDB" w14:textId="24B6A239" w:rsidR="00CE62D0" w:rsidRDefault="00CE62D0" w:rsidP="00CE62D0">
      <w:pPr>
        <w:spacing w:before="120"/>
        <w:ind w:firstLine="0"/>
      </w:pPr>
      <w:r w:rsidRPr="00CE62D0">
        <w:rPr>
          <w:i/>
        </w:rPr>
        <w:t>Note</w:t>
      </w:r>
      <w:r>
        <w:t>: There are two versions for worksheet 7, one with energy pie charts and one with energy bar charts.  Use the version depending on the path you took, or you can allow students to use the representation they prefer.</w:t>
      </w:r>
    </w:p>
    <w:p w14:paraId="6F13A311" w14:textId="77777777" w:rsidR="00CE62D0" w:rsidRDefault="00CE62D0" w:rsidP="00124C47">
      <w:pPr>
        <w:ind w:firstLine="0"/>
      </w:pPr>
    </w:p>
    <w:p w14:paraId="5E14E12D" w14:textId="774EF9DD" w:rsidR="00124C47" w:rsidRPr="002C12F6" w:rsidRDefault="00124C47" w:rsidP="00124C47">
      <w:pPr>
        <w:ind w:firstLine="0"/>
      </w:pPr>
      <w:r>
        <w:t xml:space="preserve">Worksheet </w:t>
      </w:r>
      <w:r w:rsidR="00CE62D0">
        <w:t>7</w:t>
      </w:r>
      <w:r>
        <w:t xml:space="preserve"> asks students to</w:t>
      </w:r>
      <w:r w:rsidR="00B333E0">
        <w:t xml:space="preserve"> analyze and</w:t>
      </w:r>
      <w:r>
        <w:t xml:space="preserve"> reflect on their engineering project experience by constructing System Schemas, identifying energy </w:t>
      </w:r>
      <w:r w:rsidR="00B333E0">
        <w:t>storage modes</w:t>
      </w:r>
      <w:r>
        <w:t xml:space="preserve">, and constructing energy </w:t>
      </w:r>
      <w:r w:rsidR="00B333E0">
        <w:t>pie</w:t>
      </w:r>
      <w:r>
        <w:t xml:space="preserve"> charts </w:t>
      </w:r>
      <w:ins w:id="181" w:author="Colleen Megowan" w:date="2018-04-21T14:56:00Z">
        <w:r w:rsidR="00155BB8">
          <w:t xml:space="preserve">and state diagrams </w:t>
        </w:r>
      </w:ins>
      <w:r>
        <w:t>for the prototypes they built.  They are also asked in question 3 to reflect on the essential tasks of the engineering design project during this first iteration.  Teachers are encouraged to go back to these</w:t>
      </w:r>
      <w:r w:rsidR="00B333E0">
        <w:t xml:space="preserve"> reflective</w:t>
      </w:r>
      <w:r>
        <w:t xml:space="preserve"> questions as students revisit this engineering project at the end of later units</w:t>
      </w:r>
      <w:r w:rsidR="00B333E0">
        <w:t xml:space="preserve"> in the Modeling Physical Science curriculum</w:t>
      </w:r>
      <w:r>
        <w:t xml:space="preserve">.  </w:t>
      </w:r>
    </w:p>
    <w:bookmarkEnd w:id="180"/>
    <w:p w14:paraId="620F56F2" w14:textId="77777777" w:rsidR="00124C47" w:rsidRDefault="00124C47" w:rsidP="00124C47"/>
    <w:p w14:paraId="0187711D" w14:textId="63C99D52" w:rsidR="00124C47" w:rsidRPr="002A2B37" w:rsidRDefault="003120B4" w:rsidP="00B333E0">
      <w:pPr>
        <w:pStyle w:val="Heading1"/>
        <w:spacing w:after="60"/>
        <w:rPr>
          <w:rFonts w:ascii="Arial" w:hAnsi="Arial" w:cs="Arial"/>
        </w:rPr>
      </w:pPr>
      <w:r>
        <w:rPr>
          <w:rFonts w:ascii="Arial" w:hAnsi="Arial" w:cs="Arial"/>
        </w:rPr>
        <w:lastRenderedPageBreak/>
        <w:t>16</w:t>
      </w:r>
      <w:r w:rsidR="00124C47" w:rsidRPr="002A2B37">
        <w:rPr>
          <w:rFonts w:ascii="Arial" w:hAnsi="Arial" w:cs="Arial"/>
        </w:rPr>
        <w:t xml:space="preserve">. Worksheet </w:t>
      </w:r>
      <w:r>
        <w:rPr>
          <w:rFonts w:ascii="Arial" w:hAnsi="Arial" w:cs="Arial"/>
        </w:rPr>
        <w:t>8</w:t>
      </w:r>
      <w:r w:rsidR="00124C47" w:rsidRPr="002A2B37">
        <w:rPr>
          <w:rFonts w:ascii="Arial" w:hAnsi="Arial" w:cs="Arial"/>
        </w:rPr>
        <w:t xml:space="preserve"> (Optional): Extra Practice with Energy Storage.</w:t>
      </w:r>
    </w:p>
    <w:p w14:paraId="29EE8726" w14:textId="55705C2D" w:rsidR="00CE62D0" w:rsidRDefault="00CE62D0" w:rsidP="00CE62D0">
      <w:pPr>
        <w:spacing w:before="120"/>
        <w:ind w:firstLine="0"/>
      </w:pPr>
      <w:r w:rsidRPr="00CE62D0">
        <w:rPr>
          <w:i/>
        </w:rPr>
        <w:t>Note</w:t>
      </w:r>
      <w:r>
        <w:t>: There are two versions for worksheet 8, one with energy pie charts and one with energy bar charts.  Use the version depending on the path you took, or you can allow students to use the representation they prefer.</w:t>
      </w:r>
    </w:p>
    <w:p w14:paraId="52C9CA91" w14:textId="77777777" w:rsidR="00CE62D0" w:rsidRDefault="00CE62D0" w:rsidP="00047878">
      <w:pPr>
        <w:ind w:firstLine="0"/>
      </w:pPr>
    </w:p>
    <w:p w14:paraId="22A12061" w14:textId="77777777" w:rsidR="00E24FB6" w:rsidRDefault="00124C47" w:rsidP="00047878">
      <w:pPr>
        <w:ind w:firstLine="0"/>
        <w:rPr>
          <w:ins w:id="182" w:author="Colleen Megowan" w:date="2018-04-21T15:44:00Z"/>
        </w:rPr>
      </w:pPr>
      <w:r>
        <w:t xml:space="preserve">Worksheet </w:t>
      </w:r>
      <w:r w:rsidR="00CE62D0">
        <w:t>8</w:t>
      </w:r>
      <w:r>
        <w:t xml:space="preserve"> is an optional worksheet you can use to help students review their energy </w:t>
      </w:r>
      <w:r w:rsidR="00B333E0">
        <w:t>representations (System Schemas</w:t>
      </w:r>
      <w:ins w:id="183" w:author="Colleen Megowan" w:date="2018-04-21T15:04:00Z">
        <w:r w:rsidR="00155BB8">
          <w:t>, State Diagrams and Energy Bar Charts and</w:t>
        </w:r>
      </w:ins>
      <w:r>
        <w:t xml:space="preserve"> Energy Pie Charts) </w:t>
      </w:r>
    </w:p>
    <w:p w14:paraId="763BF73F" w14:textId="1A63EB07" w:rsidR="00124C47" w:rsidRDefault="00124C47" w:rsidP="00047878">
      <w:pPr>
        <w:ind w:firstLine="0"/>
      </w:pPr>
      <w:proofErr w:type="gramStart"/>
      <w:r>
        <w:t>with</w:t>
      </w:r>
      <w:proofErr w:type="gramEnd"/>
      <w:r>
        <w:t xml:space="preserve"> some additional scenarios.</w:t>
      </w:r>
    </w:p>
    <w:p w14:paraId="295B6EE4" w14:textId="77777777" w:rsidR="006502EA" w:rsidRPr="00B4587D" w:rsidRDefault="006502EA" w:rsidP="006502EA"/>
    <w:p w14:paraId="4E41F4AC" w14:textId="77777777" w:rsidR="00E24FB6" w:rsidRDefault="00E24FB6" w:rsidP="00124C47">
      <w:pPr>
        <w:pStyle w:val="Heading1"/>
        <w:rPr>
          <w:ins w:id="184" w:author="Colleen Megowan" w:date="2018-04-21T15:44:00Z"/>
          <w:rFonts w:ascii="Arial" w:hAnsi="Arial" w:cs="Arial"/>
        </w:rPr>
      </w:pPr>
    </w:p>
    <w:p w14:paraId="4F014B64" w14:textId="3D97BC99" w:rsidR="00E24FB6" w:rsidRDefault="00E24FB6" w:rsidP="00124C47">
      <w:pPr>
        <w:pStyle w:val="Heading1"/>
        <w:rPr>
          <w:ins w:id="185" w:author="Colleen Megowan" w:date="2018-04-21T15:45:00Z"/>
          <w:rFonts w:ascii="Arial" w:hAnsi="Arial" w:cs="Arial"/>
        </w:rPr>
      </w:pPr>
      <w:ins w:id="186" w:author="Colleen Megowan" w:date="2018-04-21T15:44:00Z">
        <w:r>
          <w:rPr>
            <w:rFonts w:ascii="Arial" w:hAnsi="Arial" w:cs="Arial"/>
          </w:rPr>
          <w:t>17. Activity 5</w:t>
        </w:r>
      </w:ins>
      <w:ins w:id="187" w:author="Colleen Megowan" w:date="2018-04-21T15:45:00Z">
        <w:r>
          <w:rPr>
            <w:rFonts w:ascii="Arial" w:hAnsi="Arial" w:cs="Arial"/>
          </w:rPr>
          <w:t xml:space="preserve">: Modeling </w:t>
        </w:r>
      </w:ins>
      <w:ins w:id="188" w:author="Colleen Megowan" w:date="2018-04-21T15:46:00Z">
        <w:r>
          <w:rPr>
            <w:rFonts w:ascii="Arial" w:hAnsi="Arial" w:cs="Arial"/>
          </w:rPr>
          <w:t>Change Over Time in a System</w:t>
        </w:r>
      </w:ins>
      <w:ins w:id="189" w:author="Colleen Megowan" w:date="2018-04-21T15:45:00Z">
        <w:r>
          <w:rPr>
            <w:rFonts w:ascii="Arial" w:hAnsi="Arial" w:cs="Arial"/>
          </w:rPr>
          <w:t xml:space="preserve"> </w:t>
        </w:r>
      </w:ins>
    </w:p>
    <w:p w14:paraId="0A8FDF2E" w14:textId="77777777" w:rsidR="00E24FB6" w:rsidRDefault="00E24FB6" w:rsidP="00124C47">
      <w:pPr>
        <w:pStyle w:val="Heading1"/>
        <w:rPr>
          <w:ins w:id="190" w:author="Colleen Megowan" w:date="2018-04-21T15:48:00Z"/>
          <w:rFonts w:ascii="Arial" w:hAnsi="Arial" w:cs="Arial"/>
        </w:rPr>
      </w:pPr>
    </w:p>
    <w:p w14:paraId="2F6EC0A1" w14:textId="323C076B" w:rsidR="00E24FB6" w:rsidRDefault="00E24FB6">
      <w:pPr>
        <w:ind w:firstLine="0"/>
        <w:rPr>
          <w:ins w:id="191" w:author="Colleen Megowan" w:date="2018-04-21T16:05:00Z"/>
        </w:rPr>
        <w:pPrChange w:id="192" w:author="Colleen Megowan" w:date="2018-04-21T15:48:00Z">
          <w:pPr>
            <w:pStyle w:val="Heading1"/>
          </w:pPr>
        </w:pPrChange>
      </w:pPr>
      <w:ins w:id="193" w:author="Colleen Megowan" w:date="2018-04-21T15:48:00Z">
        <w:r>
          <w:t xml:space="preserve">Up till now, </w:t>
        </w:r>
      </w:ins>
      <w:ins w:id="194" w:author="Colleen Megowan" w:date="2018-04-21T15:49:00Z">
        <w:r>
          <w:t xml:space="preserve">with a very few exceptions, </w:t>
        </w:r>
      </w:ins>
      <w:ins w:id="195" w:author="Colleen Megowan" w:date="2018-04-21T15:48:00Z">
        <w:r>
          <w:t>we have represented change in a system during an event</w:t>
        </w:r>
      </w:ins>
      <w:ins w:id="196" w:author="Colleen Megowan" w:date="2018-04-21T15:49:00Z">
        <w:r>
          <w:t xml:space="preserve"> by illustrating the initial and final state of the system. In fact we have paid particular attention to the state in systems where the position or configuration of objects in the system </w:t>
        </w:r>
      </w:ins>
      <w:ins w:id="197" w:author="Colleen Megowan" w:date="2018-04-21T15:50:00Z">
        <w:r>
          <w:t>is</w:t>
        </w:r>
      </w:ins>
      <w:ins w:id="198" w:author="Colleen Megowan" w:date="2018-04-21T15:49:00Z">
        <w:r>
          <w:t xml:space="preserve"> changing</w:t>
        </w:r>
      </w:ins>
      <w:ins w:id="199" w:author="Colleen Megowan" w:date="2018-04-21T15:50:00Z">
        <w:r>
          <w:t>. Thes</w:t>
        </w:r>
      </w:ins>
      <w:ins w:id="200" w:author="Colleen Megowan" w:date="2018-04-21T15:51:00Z">
        <w:r>
          <w:t>e</w:t>
        </w:r>
      </w:ins>
      <w:ins w:id="201" w:author="Colleen Megowan" w:date="2018-04-21T15:50:00Z">
        <w:r>
          <w:t xml:space="preserve"> </w:t>
        </w:r>
      </w:ins>
      <w:ins w:id="202" w:author="Colleen Megowan" w:date="2018-04-21T15:51:00Z">
        <w:r>
          <w:t>“</w:t>
        </w:r>
      </w:ins>
      <w:ins w:id="203" w:author="Colleen Megowan" w:date="2018-04-21T15:50:00Z">
        <w:r>
          <w:t>snapshots</w:t>
        </w:r>
      </w:ins>
      <w:ins w:id="204" w:author="Colleen Megowan" w:date="2018-04-21T15:51:00Z">
        <w:r>
          <w:t>” of the system at the beginning and end of an event provide only limited information about the change</w:t>
        </w:r>
      </w:ins>
      <w:ins w:id="205" w:author="Colleen Megowan" w:date="2018-04-21T15:52:00Z">
        <w:r>
          <w:t xml:space="preserve"> </w:t>
        </w:r>
      </w:ins>
      <w:ins w:id="206" w:author="Colleen Megowan" w:date="2018-04-21T15:51:00Z">
        <w:r>
          <w:t>that occurred during the event</w:t>
        </w:r>
      </w:ins>
      <w:ins w:id="207" w:author="Colleen Megowan" w:date="2018-04-21T15:52:00Z">
        <w:r>
          <w:t>. Did the change proceed at a constant rate? Were there</w:t>
        </w:r>
      </w:ins>
      <w:ins w:id="208" w:author="Colleen Megowan" w:date="2018-04-21T15:53:00Z">
        <w:r>
          <w:t xml:space="preserve"> other</w:t>
        </w:r>
      </w:ins>
      <w:ins w:id="209" w:author="Colleen Megowan" w:date="2018-04-21T15:52:00Z">
        <w:r>
          <w:t xml:space="preserve"> increases or decreases</w:t>
        </w:r>
      </w:ins>
      <w:ins w:id="210" w:author="Colleen Megowan" w:date="2018-04-21T15:53:00Z">
        <w:r w:rsidR="00AF7D2D">
          <w:t xml:space="preserve"> in energy storage accounts during the event that don’t show up in the two states </w:t>
        </w:r>
      </w:ins>
      <w:ins w:id="211" w:author="Colleen Megowan" w:date="2018-04-21T15:54:00Z">
        <w:r w:rsidR="00AF7D2D">
          <w:t>we</w:t>
        </w:r>
      </w:ins>
      <w:ins w:id="212" w:author="Colleen Megowan" w:date="2018-04-21T15:53:00Z">
        <w:r w:rsidR="00AF7D2D">
          <w:t xml:space="preserve"> have chosen to illustrate?</w:t>
        </w:r>
      </w:ins>
      <w:ins w:id="213" w:author="Colleen Megowan" w:date="2018-04-21T15:54:00Z">
        <w:r w:rsidR="00AF7D2D">
          <w:t xml:space="preserve"> Consider an event in which I drop a basketball</w:t>
        </w:r>
      </w:ins>
      <w:ins w:id="214" w:author="Colleen Megowan" w:date="2018-04-21T15:55:00Z">
        <w:r w:rsidR="00AF7D2D">
          <w:t xml:space="preserve">. It will bounce up and down a number of times before it comes to rest on the ground. To </w:t>
        </w:r>
      </w:ins>
      <w:ins w:id="215" w:author="Colleen Megowan" w:date="2018-04-21T15:56:00Z">
        <w:r w:rsidR="00AF7D2D">
          <w:t xml:space="preserve">thoroughly </w:t>
        </w:r>
      </w:ins>
      <w:ins w:id="216" w:author="Colleen Megowan" w:date="2018-04-21T15:55:00Z">
        <w:r w:rsidR="00AF7D2D">
          <w:t>represent the change that happens in this event</w:t>
        </w:r>
      </w:ins>
      <w:ins w:id="217" w:author="Colleen Megowan" w:date="2018-04-21T15:56:00Z">
        <w:r w:rsidR="00AF7D2D">
          <w:t xml:space="preserve"> we need to show multiple states:</w:t>
        </w:r>
      </w:ins>
    </w:p>
    <w:p w14:paraId="18BD5394" w14:textId="702B439D" w:rsidR="00AF7D2D" w:rsidRDefault="00E5594F">
      <w:pPr>
        <w:ind w:firstLine="0"/>
        <w:rPr>
          <w:ins w:id="218" w:author="Colleen Megowan" w:date="2018-04-21T15:57:00Z"/>
        </w:rPr>
        <w:pPrChange w:id="219" w:author="Colleen Megowan" w:date="2018-04-21T15:48:00Z">
          <w:pPr>
            <w:pStyle w:val="Heading1"/>
          </w:pPr>
        </w:pPrChange>
      </w:pPr>
      <w:ins w:id="220" w:author="Colleen Megowan" w:date="2018-04-21T16:03:00Z">
        <w:r>
          <w:rPr>
            <w:noProof/>
          </w:rPr>
          <mc:AlternateContent>
            <mc:Choice Requires="wps">
              <w:drawing>
                <wp:anchor distT="0" distB="0" distL="114300" distR="114300" simplePos="0" relativeHeight="251686912" behindDoc="0" locked="0" layoutInCell="1" allowOverlap="1" wp14:anchorId="3D90509D" wp14:editId="5163470D">
                  <wp:simplePos x="0" y="0"/>
                  <wp:positionH relativeFrom="column">
                    <wp:posOffset>4528185</wp:posOffset>
                  </wp:positionH>
                  <wp:positionV relativeFrom="paragraph">
                    <wp:posOffset>137160</wp:posOffset>
                  </wp:positionV>
                  <wp:extent cx="563880" cy="40005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1124E" id="Rectangle 16" o:spid="_x0000_s1026" style="position:absolute;margin-left:356.55pt;margin-top:10.8pt;width:44.4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V7lAIAAIU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" filled="f" strokecolor="black [3213]" strokeweight="1pt"/>
              </w:pict>
            </mc:Fallback>
          </mc:AlternateContent>
        </w:r>
      </w:ins>
      <w:ins w:id="221" w:author="Colleen Megowan" w:date="2018-04-21T15:58:00Z">
        <w:r>
          <w:rPr>
            <w:noProof/>
          </w:rPr>
          <mc:AlternateContent>
            <mc:Choice Requires="wps">
              <w:drawing>
                <wp:anchor distT="0" distB="0" distL="114300" distR="114300" simplePos="0" relativeHeight="251671552" behindDoc="0" locked="0" layoutInCell="1" allowOverlap="1" wp14:anchorId="34BB48DC" wp14:editId="535F2601">
                  <wp:simplePos x="0" y="0"/>
                  <wp:positionH relativeFrom="column">
                    <wp:posOffset>3912870</wp:posOffset>
                  </wp:positionH>
                  <wp:positionV relativeFrom="paragraph">
                    <wp:posOffset>137795</wp:posOffset>
                  </wp:positionV>
                  <wp:extent cx="563880" cy="40005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20F3E" id="Rectangle 8" o:spid="_x0000_s1026" style="position:absolute;margin-left:308.1pt;margin-top:10.85pt;width:44.4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5BD4104E" wp14:editId="54E08572">
                  <wp:simplePos x="0" y="0"/>
                  <wp:positionH relativeFrom="column">
                    <wp:posOffset>3293745</wp:posOffset>
                  </wp:positionH>
                  <wp:positionV relativeFrom="paragraph">
                    <wp:posOffset>141605</wp:posOffset>
                  </wp:positionV>
                  <wp:extent cx="563880" cy="40005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D70E5" id="Rectangle 7" o:spid="_x0000_s1026" style="position:absolute;margin-left:259.35pt;margin-top:11.15pt;width:44.4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72A254BD" wp14:editId="79B74517">
                  <wp:simplePos x="0" y="0"/>
                  <wp:positionH relativeFrom="column">
                    <wp:posOffset>1440180</wp:posOffset>
                  </wp:positionH>
                  <wp:positionV relativeFrom="paragraph">
                    <wp:posOffset>143510</wp:posOffset>
                  </wp:positionV>
                  <wp:extent cx="563880" cy="40005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67595" id="Rectangle 4" o:spid="_x0000_s1026" style="position:absolute;margin-left:113.4pt;margin-top:11.3pt;width:44.4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lTkgIAAIM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" filled="f" strokecolor="black [3213]" strokeweight="1pt"/>
              </w:pict>
            </mc:Fallback>
          </mc:AlternateContent>
        </w:r>
      </w:ins>
      <w:ins w:id="222" w:author="Colleen Megowan" w:date="2018-04-21T16:00:00Z">
        <w:r w:rsidR="00AF7D2D">
          <w:rPr>
            <w:noProof/>
          </w:rPr>
          <mc:AlternateContent>
            <mc:Choice Requires="wps">
              <w:drawing>
                <wp:anchor distT="0" distB="0" distL="114300" distR="114300" simplePos="0" relativeHeight="251672576" behindDoc="0" locked="0" layoutInCell="1" allowOverlap="1" wp14:anchorId="32D619B2" wp14:editId="2D07C154">
                  <wp:simplePos x="0" y="0"/>
                  <wp:positionH relativeFrom="column">
                    <wp:posOffset>483870</wp:posOffset>
                  </wp:positionH>
                  <wp:positionV relativeFrom="paragraph">
                    <wp:posOffset>172085</wp:posOffset>
                  </wp:positionV>
                  <wp:extent cx="45720" cy="45719"/>
                  <wp:effectExtent l="0" t="0" r="0" b="0"/>
                  <wp:wrapNone/>
                  <wp:docPr id="9" name="Oval 9"/>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A8E01" id="Oval 9" o:spid="_x0000_s1026" style="position:absolute;margin-left:38.1pt;margin-top:13.55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" fillcolor="black [3213]" stroked="f" strokeweight="1pt">
                  <v:stroke joinstyle="miter"/>
                </v:oval>
              </w:pict>
            </mc:Fallback>
          </mc:AlternateContent>
        </w:r>
      </w:ins>
      <w:ins w:id="223" w:author="Colleen Megowan" w:date="2018-04-21T15:58:00Z">
        <w:r w:rsidR="00AF7D2D">
          <w:rPr>
            <w:noProof/>
          </w:rPr>
          <mc:AlternateContent>
            <mc:Choice Requires="wps">
              <w:drawing>
                <wp:anchor distT="0" distB="0" distL="114300" distR="114300" simplePos="0" relativeHeight="251667456" behindDoc="0" locked="0" layoutInCell="1" allowOverlap="1" wp14:anchorId="6DD70005" wp14:editId="1D7022EE">
                  <wp:simplePos x="0" y="0"/>
                  <wp:positionH relativeFrom="page">
                    <wp:align>center</wp:align>
                  </wp:positionH>
                  <wp:positionV relativeFrom="paragraph">
                    <wp:posOffset>137795</wp:posOffset>
                  </wp:positionV>
                  <wp:extent cx="563880" cy="40005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017E1" id="Rectangle 6" o:spid="_x0000_s1026" style="position:absolute;margin-left:0;margin-top:10.85pt;width:44.4pt;height:31.5pt;z-index:2516674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" filled="f" strokecolor="black [3213]" strokeweight="1pt">
                  <w10:wrap anchorx="page"/>
                </v:rect>
              </w:pict>
            </mc:Fallback>
          </mc:AlternateContent>
        </w:r>
        <w:r w:rsidR="00AF7D2D">
          <w:rPr>
            <w:noProof/>
          </w:rPr>
          <mc:AlternateContent>
            <mc:Choice Requires="wps">
              <w:drawing>
                <wp:anchor distT="0" distB="0" distL="114300" distR="114300" simplePos="0" relativeHeight="251665408" behindDoc="0" locked="0" layoutInCell="1" allowOverlap="1" wp14:anchorId="74CB38FB" wp14:editId="726DCF51">
                  <wp:simplePos x="0" y="0"/>
                  <wp:positionH relativeFrom="column">
                    <wp:posOffset>2057400</wp:posOffset>
                  </wp:positionH>
                  <wp:positionV relativeFrom="paragraph">
                    <wp:posOffset>145415</wp:posOffset>
                  </wp:positionV>
                  <wp:extent cx="563880" cy="40005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CF648" id="Rectangle 5" o:spid="_x0000_s1026" style="position:absolute;margin-left:162pt;margin-top:11.45pt;width:44.4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NykgIAAIM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" filled="f" strokecolor="black [3213]" strokeweight="1pt"/>
              </w:pict>
            </mc:Fallback>
          </mc:AlternateContent>
        </w:r>
        <w:r w:rsidR="00AF7D2D">
          <w:rPr>
            <w:noProof/>
          </w:rPr>
          <mc:AlternateContent>
            <mc:Choice Requires="wps">
              <w:drawing>
                <wp:anchor distT="0" distB="0" distL="114300" distR="114300" simplePos="0" relativeHeight="251661312" behindDoc="0" locked="0" layoutInCell="1" allowOverlap="1" wp14:anchorId="067A5924" wp14:editId="4F1778DD">
                  <wp:simplePos x="0" y="0"/>
                  <wp:positionH relativeFrom="column">
                    <wp:posOffset>826770</wp:posOffset>
                  </wp:positionH>
                  <wp:positionV relativeFrom="paragraph">
                    <wp:posOffset>137160</wp:posOffset>
                  </wp:positionV>
                  <wp:extent cx="563880" cy="40005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F4A9F" id="Rectangle 3" o:spid="_x0000_s1026" style="position:absolute;margin-left:65.1pt;margin-top:10.8pt;width:44.4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" filled="f" strokecolor="black [3213]" strokeweight="1pt"/>
              </w:pict>
            </mc:Fallback>
          </mc:AlternateContent>
        </w:r>
      </w:ins>
      <w:ins w:id="224" w:author="Colleen Megowan" w:date="2018-04-21T15:57:00Z">
        <w:r w:rsidR="00AF7D2D">
          <w:rPr>
            <w:noProof/>
          </w:rPr>
          <mc:AlternateContent>
            <mc:Choice Requires="wps">
              <w:drawing>
                <wp:anchor distT="0" distB="0" distL="114300" distR="114300" simplePos="0" relativeHeight="251659264" behindDoc="0" locked="0" layoutInCell="1" allowOverlap="1" wp14:anchorId="787EBA41" wp14:editId="62D65551">
                  <wp:simplePos x="0" y="0"/>
                  <wp:positionH relativeFrom="column">
                    <wp:posOffset>224790</wp:posOffset>
                  </wp:positionH>
                  <wp:positionV relativeFrom="paragraph">
                    <wp:posOffset>141605</wp:posOffset>
                  </wp:positionV>
                  <wp:extent cx="563880" cy="40005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56388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B63F8" id="Rectangle 2" o:spid="_x0000_s1026" style="position:absolute;margin-left:17.7pt;margin-top:11.15pt;width:44.4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" filled="f" strokecolor="black [3213]" strokeweight="1pt"/>
              </w:pict>
            </mc:Fallback>
          </mc:AlternateContent>
        </w:r>
      </w:ins>
    </w:p>
    <w:p w14:paraId="09B7BFDE" w14:textId="704B7432" w:rsidR="00E5594F" w:rsidRDefault="00E5594F">
      <w:pPr>
        <w:ind w:firstLine="0"/>
        <w:rPr>
          <w:ins w:id="225" w:author="Colleen Megowan" w:date="2018-04-21T16:05:00Z"/>
        </w:rPr>
        <w:pPrChange w:id="226" w:author="Colleen Megowan" w:date="2018-04-21T15:48:00Z">
          <w:pPr>
            <w:pStyle w:val="Heading1"/>
          </w:pPr>
        </w:pPrChange>
      </w:pPr>
      <w:ins w:id="227" w:author="Colleen Megowan" w:date="2018-04-21T16:02:00Z">
        <w:r>
          <w:rPr>
            <w:noProof/>
          </w:rPr>
          <mc:AlternateContent>
            <mc:Choice Requires="wps">
              <w:drawing>
                <wp:anchor distT="0" distB="0" distL="114300" distR="114300" simplePos="0" relativeHeight="251682816" behindDoc="0" locked="0" layoutInCell="1" allowOverlap="1" wp14:anchorId="6A0F39AC" wp14:editId="694AD100">
                  <wp:simplePos x="0" y="0"/>
                  <wp:positionH relativeFrom="column">
                    <wp:posOffset>3549015</wp:posOffset>
                  </wp:positionH>
                  <wp:positionV relativeFrom="paragraph">
                    <wp:posOffset>153035</wp:posOffset>
                  </wp:positionV>
                  <wp:extent cx="45720" cy="45719"/>
                  <wp:effectExtent l="0" t="0" r="0" b="0"/>
                  <wp:wrapNone/>
                  <wp:docPr id="14" name="Oval 14"/>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0E980" id="Oval 14" o:spid="_x0000_s1026" style="position:absolute;margin-left:279.45pt;margin-top:12.05pt;width:3.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" fillcolor="black [3213]" stroked="f" strokeweight="1pt">
                  <v:stroke joinstyle="miter"/>
                </v:oval>
              </w:pict>
            </mc:Fallback>
          </mc:AlternateContent>
        </w:r>
      </w:ins>
      <w:ins w:id="228" w:author="Colleen Megowan" w:date="2018-04-21T16:00:00Z">
        <w:r>
          <w:rPr>
            <w:noProof/>
          </w:rPr>
          <mc:AlternateContent>
            <mc:Choice Requires="wps">
              <w:drawing>
                <wp:anchor distT="0" distB="0" distL="114300" distR="114300" simplePos="0" relativeHeight="251674624" behindDoc="0" locked="0" layoutInCell="1" allowOverlap="1" wp14:anchorId="5ECAF962" wp14:editId="589C29C6">
                  <wp:simplePos x="0" y="0"/>
                  <wp:positionH relativeFrom="margin">
                    <wp:posOffset>1093470</wp:posOffset>
                  </wp:positionH>
                  <wp:positionV relativeFrom="paragraph">
                    <wp:posOffset>61595</wp:posOffset>
                  </wp:positionV>
                  <wp:extent cx="45719" cy="45719"/>
                  <wp:effectExtent l="0" t="0" r="0" b="0"/>
                  <wp:wrapNone/>
                  <wp:docPr id="10" name="Oval 1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479D5" id="Oval 10" o:spid="_x0000_s1026" style="position:absolute;margin-left:86.1pt;margin-top:4.85pt;width:3.6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" fillcolor="black [3213]" stroked="f" strokeweight="1pt">
                  <v:stroke joinstyle="miter"/>
                  <w10:wrap anchorx="margin"/>
                </v:oval>
              </w:pict>
            </mc:Fallback>
          </mc:AlternateContent>
        </w:r>
      </w:ins>
    </w:p>
    <w:p w14:paraId="43F5659E" w14:textId="5BDF257D" w:rsidR="00AF7D2D" w:rsidRDefault="00E5594F">
      <w:pPr>
        <w:ind w:firstLine="0"/>
        <w:rPr>
          <w:ins w:id="229" w:author="Colleen Megowan" w:date="2018-04-21T15:48:00Z"/>
        </w:rPr>
        <w:pPrChange w:id="230" w:author="Colleen Megowan" w:date="2018-04-21T15:48:00Z">
          <w:pPr>
            <w:pStyle w:val="Heading1"/>
          </w:pPr>
        </w:pPrChange>
      </w:pPr>
      <w:ins w:id="231" w:author="Colleen Megowan" w:date="2018-04-21T16:04:00Z">
        <w:r>
          <w:rPr>
            <w:noProof/>
          </w:rPr>
          <mc:AlternateContent>
            <mc:Choice Requires="wps">
              <w:drawing>
                <wp:anchor distT="0" distB="0" distL="114300" distR="114300" simplePos="0" relativeHeight="251688960" behindDoc="0" locked="0" layoutInCell="1" allowOverlap="1" wp14:anchorId="0B0004B2" wp14:editId="25D97927">
                  <wp:simplePos x="0" y="0"/>
                  <wp:positionH relativeFrom="column">
                    <wp:posOffset>4791075</wp:posOffset>
                  </wp:positionH>
                  <wp:positionV relativeFrom="paragraph">
                    <wp:posOffset>132080</wp:posOffset>
                  </wp:positionV>
                  <wp:extent cx="45720" cy="45719"/>
                  <wp:effectExtent l="0" t="0" r="0" b="0"/>
                  <wp:wrapNone/>
                  <wp:docPr id="17" name="Oval 17"/>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830BC" id="Oval 17" o:spid="_x0000_s1026" style="position:absolute;margin-left:377.25pt;margin-top:10.4pt;width:3.6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" fillcolor="black [3213]" stroked="f" strokeweight="1pt">
                  <v:stroke joinstyle="miter"/>
                </v:oval>
              </w:pict>
            </mc:Fallback>
          </mc:AlternateContent>
        </w:r>
      </w:ins>
      <w:ins w:id="232" w:author="Colleen Megowan" w:date="2018-04-21T16:02:00Z">
        <w:r>
          <w:rPr>
            <w:noProof/>
          </w:rPr>
          <mc:AlternateContent>
            <mc:Choice Requires="wps">
              <w:drawing>
                <wp:anchor distT="0" distB="0" distL="114300" distR="114300" simplePos="0" relativeHeight="251684864" behindDoc="0" locked="0" layoutInCell="1" allowOverlap="1" wp14:anchorId="46AA5C5F" wp14:editId="3658689A">
                  <wp:simplePos x="0" y="0"/>
                  <wp:positionH relativeFrom="column">
                    <wp:posOffset>4179570</wp:posOffset>
                  </wp:positionH>
                  <wp:positionV relativeFrom="paragraph">
                    <wp:posOffset>22860</wp:posOffset>
                  </wp:positionV>
                  <wp:extent cx="45720" cy="45719"/>
                  <wp:effectExtent l="0" t="0" r="0" b="0"/>
                  <wp:wrapNone/>
                  <wp:docPr id="15" name="Oval 15"/>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62306" id="Oval 15" o:spid="_x0000_s1026" style="position:absolute;margin-left:329.1pt;margin-top:1.8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33E79CDA" wp14:editId="7A223887">
                  <wp:simplePos x="0" y="0"/>
                  <wp:positionH relativeFrom="column">
                    <wp:posOffset>2945130</wp:posOffset>
                  </wp:positionH>
                  <wp:positionV relativeFrom="paragraph">
                    <wp:posOffset>33020</wp:posOffset>
                  </wp:positionV>
                  <wp:extent cx="45720" cy="45719"/>
                  <wp:effectExtent l="0" t="0" r="0" b="0"/>
                  <wp:wrapNone/>
                  <wp:docPr id="13" name="Oval 13"/>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D2F4B" id="Oval 13" o:spid="_x0000_s1026" style="position:absolute;margin-left:231.9pt;margin-top:2.6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5DFFD6A5" wp14:editId="33AC6692">
                  <wp:simplePos x="0" y="0"/>
                  <wp:positionH relativeFrom="column">
                    <wp:posOffset>2324100</wp:posOffset>
                  </wp:positionH>
                  <wp:positionV relativeFrom="paragraph">
                    <wp:posOffset>142875</wp:posOffset>
                  </wp:positionV>
                  <wp:extent cx="45720" cy="45719"/>
                  <wp:effectExtent l="0" t="0" r="0" b="0"/>
                  <wp:wrapNone/>
                  <wp:docPr id="12" name="Oval 12"/>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D2FAE" id="Oval 12" o:spid="_x0000_s1026" style="position:absolute;margin-left:183pt;margin-top:11.2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" fillcolor="black [3213]" stroked="f"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172DF82E" wp14:editId="03253348">
                  <wp:simplePos x="0" y="0"/>
                  <wp:positionH relativeFrom="column">
                    <wp:posOffset>1703070</wp:posOffset>
                  </wp:positionH>
                  <wp:positionV relativeFrom="paragraph">
                    <wp:posOffset>2540</wp:posOffset>
                  </wp:positionV>
                  <wp:extent cx="45720" cy="45719"/>
                  <wp:effectExtent l="0" t="0" r="0" b="0"/>
                  <wp:wrapNone/>
                  <wp:docPr id="11" name="Oval 11"/>
                  <wp:cNvGraphicFramePr/>
                  <a:graphic xmlns:a="http://schemas.openxmlformats.org/drawingml/2006/main">
                    <a:graphicData uri="http://schemas.microsoft.com/office/word/2010/wordprocessingShape">
                      <wps:wsp>
                        <wps:cNvSpPr/>
                        <wps:spPr>
                          <a:xfrm>
                            <a:off x="0" y="0"/>
                            <a:ext cx="457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AC619" id="Oval 11" o:spid="_x0000_s1026" style="position:absolute;margin-left:134.1pt;margin-top:.2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" fillcolor="black [3213]" stroked="f" strokeweight="1pt">
                  <v:stroke joinstyle="miter"/>
                </v:oval>
              </w:pict>
            </mc:Fallback>
          </mc:AlternateContent>
        </w:r>
      </w:ins>
    </w:p>
    <w:p w14:paraId="10B2D742" w14:textId="786F2B5A" w:rsidR="00E5594F" w:rsidRDefault="00E5594F">
      <w:pPr>
        <w:ind w:firstLine="0"/>
        <w:rPr>
          <w:ins w:id="233" w:author="Colleen Megowan" w:date="2018-04-21T16:06:00Z"/>
        </w:rPr>
        <w:pPrChange w:id="234" w:author="Colleen Megowan" w:date="2018-04-21T15:48:00Z">
          <w:pPr>
            <w:pStyle w:val="Heading1"/>
          </w:pPr>
        </w:pPrChange>
      </w:pPr>
    </w:p>
    <w:p w14:paraId="325BA06B" w14:textId="34C1C047" w:rsidR="00B26EA5" w:rsidRDefault="00E5594F">
      <w:pPr>
        <w:ind w:firstLine="0"/>
        <w:rPr>
          <w:ins w:id="235" w:author="Colleen Megowan" w:date="2018-04-21T16:13:00Z"/>
        </w:rPr>
        <w:pPrChange w:id="236" w:author="Colleen Megowan" w:date="2018-04-21T16:15:00Z">
          <w:pPr>
            <w:pStyle w:val="Heading1"/>
          </w:pPr>
        </w:pPrChange>
      </w:pPr>
      <w:ins w:id="237" w:author="Colleen Megowan" w:date="2018-04-21T16:05:00Z">
        <w:r>
          <w:t xml:space="preserve">In this activity students will </w:t>
        </w:r>
      </w:ins>
      <w:ins w:id="238" w:author="Colleen Megowan" w:date="2018-04-21T16:10:00Z">
        <w:r>
          <w:t xml:space="preserve">create a flipbook, </w:t>
        </w:r>
      </w:ins>
      <w:ins w:id="239" w:author="Colleen Megowan" w:date="2018-04-21T16:08:00Z">
        <w:r>
          <w:t>illustrat</w:t>
        </w:r>
      </w:ins>
      <w:ins w:id="240" w:author="Colleen Megowan" w:date="2018-04-21T16:11:00Z">
        <w:r>
          <w:t>ing</w:t>
        </w:r>
      </w:ins>
      <w:ins w:id="241" w:author="Colleen Megowan" w:date="2018-04-21T16:08:00Z">
        <w:r>
          <w:t xml:space="preserve"> change through time by representing multiple states during an event involving change in position of an object. </w:t>
        </w:r>
      </w:ins>
    </w:p>
    <w:p w14:paraId="4F9A6021" w14:textId="77777777" w:rsidR="00B26EA5" w:rsidRDefault="00B26EA5">
      <w:pPr>
        <w:ind w:firstLine="0"/>
        <w:rPr>
          <w:ins w:id="242" w:author="Colleen Megowan" w:date="2018-04-21T16:15:00Z"/>
        </w:rPr>
        <w:pPrChange w:id="243" w:author="Colleen Megowan" w:date="2018-04-21T16:15:00Z">
          <w:pPr>
            <w:pStyle w:val="Heading1"/>
          </w:pPr>
        </w:pPrChange>
      </w:pPr>
    </w:p>
    <w:p w14:paraId="2E5EEFBD" w14:textId="228FD4E4" w:rsidR="00B26EA5" w:rsidRDefault="00B26EA5">
      <w:pPr>
        <w:ind w:firstLine="0"/>
        <w:rPr>
          <w:ins w:id="244" w:author="Colleen Megowan" w:date="2018-04-21T16:17:00Z"/>
        </w:rPr>
        <w:pPrChange w:id="245" w:author="Colleen Megowan" w:date="2018-04-21T16:15:00Z">
          <w:pPr>
            <w:pStyle w:val="Heading1"/>
          </w:pPr>
        </w:pPrChange>
      </w:pPr>
      <w:ins w:id="246" w:author="Colleen Megowan" w:date="2018-04-21T16:15:00Z">
        <w:r>
          <w:t>Introduce the activity by dropping a basketball. Have students look at the ball in your hand and then close their eyes and keep them closed until the ball has</w:t>
        </w:r>
      </w:ins>
      <w:ins w:id="247" w:author="Colleen Megowan" w:date="2018-04-21T16:16:00Z">
        <w:r>
          <w:t xml:space="preserve"> finished bouncing and</w:t>
        </w:r>
      </w:ins>
      <w:ins w:id="248" w:author="Colleen Megowan" w:date="2018-04-21T16:15:00Z">
        <w:r>
          <w:t xml:space="preserve"> come to</w:t>
        </w:r>
      </w:ins>
      <w:ins w:id="249" w:author="Colleen Megowan" w:date="2018-04-21T16:17:00Z">
        <w:r>
          <w:t xml:space="preserve"> rest on the floor. (Those two looks constitute their </w:t>
        </w:r>
      </w:ins>
      <w:ins w:id="250" w:author="Colleen Megowan" w:date="2018-04-21T16:23:00Z">
        <w:r>
          <w:t>‘</w:t>
        </w:r>
      </w:ins>
      <w:ins w:id="251" w:author="Colleen Megowan" w:date="2018-04-21T16:17:00Z">
        <w:r>
          <w:t>initial</w:t>
        </w:r>
      </w:ins>
      <w:ins w:id="252" w:author="Colleen Megowan" w:date="2018-04-21T16:23:00Z">
        <w:r>
          <w:t>’ and ‘final’</w:t>
        </w:r>
      </w:ins>
      <w:ins w:id="253" w:author="Colleen Megowan" w:date="2018-04-21T16:17:00Z">
        <w:r>
          <w:t xml:space="preserve"> snapshots.) Have them make a state diagram of the initial and final states that they observed. </w:t>
        </w:r>
      </w:ins>
      <w:ins w:id="254" w:author="Colleen Megowan" w:date="2018-04-21T16:23:00Z">
        <w:r w:rsidR="00004F5D">
          <w:t>Ask them what the pie charts and/or bar charts for these states would look like.</w:t>
        </w:r>
      </w:ins>
    </w:p>
    <w:p w14:paraId="4112EDE8" w14:textId="77777777" w:rsidR="00B26EA5" w:rsidRDefault="00B26EA5">
      <w:pPr>
        <w:ind w:firstLine="0"/>
        <w:rPr>
          <w:ins w:id="255" w:author="Colleen Megowan" w:date="2018-04-21T16:18:00Z"/>
        </w:rPr>
        <w:pPrChange w:id="256" w:author="Colleen Megowan" w:date="2018-04-21T16:15:00Z">
          <w:pPr>
            <w:pStyle w:val="Heading1"/>
          </w:pPr>
        </w:pPrChange>
      </w:pPr>
    </w:p>
    <w:p w14:paraId="6EA18936" w14:textId="4CA10574" w:rsidR="00B26EA5" w:rsidRDefault="00B26EA5">
      <w:pPr>
        <w:ind w:firstLine="0"/>
        <w:rPr>
          <w:ins w:id="257" w:author="Colleen Megowan" w:date="2018-04-21T16:24:00Z"/>
        </w:rPr>
        <w:pPrChange w:id="258" w:author="Colleen Megowan" w:date="2018-04-21T16:15:00Z">
          <w:pPr>
            <w:pStyle w:val="Heading1"/>
          </w:pPr>
        </w:pPrChange>
      </w:pPr>
      <w:ins w:id="259" w:author="Colleen Megowan" w:date="2018-04-21T16:18:00Z">
        <w:r>
          <w:t>Now repeat the ball drop</w:t>
        </w:r>
      </w:ins>
      <w:ins w:id="260" w:author="Colleen Megowan" w:date="2018-04-21T16:24:00Z">
        <w:r w:rsidR="00004F5D">
          <w:t>,</w:t>
        </w:r>
      </w:ins>
      <w:ins w:id="261" w:author="Colleen Megowan" w:date="2018-04-21T16:18:00Z">
        <w:r>
          <w:t xml:space="preserve"> but this time </w:t>
        </w:r>
      </w:ins>
      <w:ins w:id="262" w:author="Colleen Megowan" w:date="2018-04-21T16:24:00Z">
        <w:r w:rsidR="00004F5D">
          <w:t>tell them to</w:t>
        </w:r>
      </w:ins>
      <w:ins w:id="263" w:author="Colleen Megowan" w:date="2018-04-21T16:18:00Z">
        <w:r>
          <w:t xml:space="preserve"> blink their eyes rapidly while </w:t>
        </w:r>
      </w:ins>
      <w:ins w:id="264" w:author="Colleen Megowan" w:date="2018-04-21T16:24:00Z">
        <w:r w:rsidR="00004F5D">
          <w:t xml:space="preserve">watching </w:t>
        </w:r>
      </w:ins>
      <w:ins w:id="265" w:author="Colleen Megowan" w:date="2018-04-21T16:18:00Z">
        <w:r>
          <w:t>the ball</w:t>
        </w:r>
      </w:ins>
      <w:ins w:id="266" w:author="Colleen Megowan" w:date="2018-04-21T16:24:00Z">
        <w:r w:rsidR="00004F5D">
          <w:t>.</w:t>
        </w:r>
      </w:ins>
      <w:ins w:id="267" w:author="Colleen Megowan" w:date="2018-04-21T16:18:00Z">
        <w:r>
          <w:t xml:space="preserve"> Each blink represents a separate </w:t>
        </w:r>
      </w:ins>
      <w:ins w:id="268" w:author="Colleen Megowan" w:date="2018-04-21T16:19:00Z">
        <w:r>
          <w:t>“</w:t>
        </w:r>
      </w:ins>
      <w:ins w:id="269" w:author="Colleen Megowan" w:date="2018-04-21T16:18:00Z">
        <w:r>
          <w:t>snapshot”</w:t>
        </w:r>
      </w:ins>
      <w:ins w:id="270" w:author="Colleen Megowan" w:date="2018-04-21T16:19:00Z">
        <w:r>
          <w:t xml:space="preserve"> of the state of the system.</w:t>
        </w:r>
      </w:ins>
      <w:ins w:id="271" w:author="Colleen Megowan" w:date="2018-04-21T16:20:00Z">
        <w:r>
          <w:t xml:space="preserve"> Have them quickly sketch in their notes this series of state diagrams, and then ask them to imagine what they would see if they put ea</w:t>
        </w:r>
      </w:ins>
      <w:ins w:id="272" w:author="Colleen Megowan" w:date="2018-04-21T16:21:00Z">
        <w:r>
          <w:t>c</w:t>
        </w:r>
      </w:ins>
      <w:ins w:id="273" w:author="Colleen Megowan" w:date="2018-04-21T16:20:00Z">
        <w:r>
          <w:t>h diagram on a separate page in their notebook</w:t>
        </w:r>
      </w:ins>
      <w:ins w:id="274" w:author="Colleen Megowan" w:date="2018-04-21T16:21:00Z">
        <w:r>
          <w:t xml:space="preserve"> and then flipped through it—it would create a simple a motion picture of the event.</w:t>
        </w:r>
      </w:ins>
    </w:p>
    <w:p w14:paraId="585B0B68" w14:textId="77777777" w:rsidR="00004F5D" w:rsidRDefault="00004F5D">
      <w:pPr>
        <w:ind w:firstLine="0"/>
        <w:rPr>
          <w:ins w:id="275" w:author="Colleen Megowan" w:date="2018-04-21T16:24:00Z"/>
        </w:rPr>
        <w:pPrChange w:id="276" w:author="Colleen Megowan" w:date="2018-04-21T16:15:00Z">
          <w:pPr>
            <w:pStyle w:val="Heading1"/>
          </w:pPr>
        </w:pPrChange>
      </w:pPr>
    </w:p>
    <w:p w14:paraId="366A3FF8" w14:textId="79B33DA7" w:rsidR="00B26EA5" w:rsidRDefault="00004F5D" w:rsidP="00B26EA5">
      <w:pPr>
        <w:ind w:firstLine="0"/>
        <w:rPr>
          <w:ins w:id="277" w:author="Colleen Megowan" w:date="2018-04-21T16:37:00Z"/>
        </w:rPr>
      </w:pPr>
      <w:ins w:id="278" w:author="Colleen Megowan" w:date="2018-04-21T16:24:00Z">
        <w:r>
          <w:t xml:space="preserve">Challenge them to make a flip book. </w:t>
        </w:r>
      </w:ins>
      <w:ins w:id="279" w:author="Colleen Megowan" w:date="2018-04-21T16:22:00Z">
        <w:r w:rsidR="00B26EA5">
          <w:t xml:space="preserve">For each state they will create an energy pie, an energy bar graph and a state diagram. You can have them do the basketball example illustrated above, or you can let them be creative and allow them to come up an event of their own choosing. </w:t>
        </w:r>
      </w:ins>
      <w:ins w:id="280" w:author="Colleen Megowan" w:date="2018-04-21T16:25:00Z">
        <w:r>
          <w:t xml:space="preserve">It should </w:t>
        </w:r>
        <w:r>
          <w:lastRenderedPageBreak/>
          <w:t xml:space="preserve">be a </w:t>
        </w:r>
      </w:ins>
      <w:ins w:id="281" w:author="Colleen Megowan" w:date="2018-04-21T16:26:00Z">
        <w:r>
          <w:t xml:space="preserve">simple </w:t>
        </w:r>
      </w:ins>
      <w:ins w:id="282" w:author="Colleen Megowan" w:date="2018-04-21T16:25:00Z">
        <w:r>
          <w:t>system in which energy is conserved.</w:t>
        </w:r>
      </w:ins>
      <w:ins w:id="283" w:author="Colleen Megowan" w:date="2018-04-21T16:28:00Z">
        <w:r>
          <w:t xml:space="preserve"> When they are finished</w:t>
        </w:r>
      </w:ins>
      <w:ins w:id="284" w:author="Colleen Megowan" w:date="2018-04-21T16:29:00Z">
        <w:r>
          <w:t xml:space="preserve"> ask them to </w:t>
        </w:r>
      </w:ins>
      <w:ins w:id="285" w:author="Colleen Megowan" w:date="2018-04-21T16:31:00Z">
        <w:r>
          <w:t>add</w:t>
        </w:r>
      </w:ins>
      <w:ins w:id="286" w:author="Colleen Megowan" w:date="2018-04-21T16:29:00Z">
        <w:r>
          <w:t xml:space="preserve"> the </w:t>
        </w:r>
      </w:ins>
      <w:ins w:id="287" w:author="Colleen Megowan" w:date="2018-04-21T16:32:00Z">
        <w:r>
          <w:t xml:space="preserve">general </w:t>
        </w:r>
      </w:ins>
      <w:ins w:id="288" w:author="Colleen Megowan" w:date="2018-04-21T16:29:00Z">
        <w:r>
          <w:t xml:space="preserve">mathematical expression for </w:t>
        </w:r>
      </w:ins>
      <w:ins w:id="289" w:author="Colleen Megowan" w:date="2018-04-21T16:31:00Z">
        <w:r>
          <w:t>each</w:t>
        </w:r>
      </w:ins>
      <w:ins w:id="290" w:author="Colleen Megowan" w:date="2018-04-21T16:29:00Z">
        <w:r>
          <w:t xml:space="preserve"> of their state diagrams</w:t>
        </w:r>
      </w:ins>
      <w:ins w:id="291" w:author="Colleen Megowan" w:date="2018-04-21T16:34:00Z">
        <w:r w:rsidR="00DC67D0">
          <w:t>: the sum of the energies stored equals the total energy in the system in each state</w:t>
        </w:r>
      </w:ins>
      <w:ins w:id="292" w:author="Colleen Megowan" w:date="2018-04-21T16:30:00Z">
        <w:r>
          <w:t xml:space="preserve"> (e.g., ∆E = </w:t>
        </w:r>
        <w:proofErr w:type="spellStart"/>
        <w:r>
          <w:t>E</w:t>
        </w:r>
        <w:r w:rsidRPr="00004F5D">
          <w:rPr>
            <w:vertAlign w:val="subscript"/>
            <w:rPrChange w:id="293" w:author="Colleen Megowan" w:date="2018-04-21T16:31:00Z">
              <w:rPr/>
            </w:rPrChange>
          </w:rPr>
          <w:t>g</w:t>
        </w:r>
        <w:proofErr w:type="spellEnd"/>
        <w:r>
          <w:t xml:space="preserve"> + </w:t>
        </w:r>
        <w:proofErr w:type="spellStart"/>
        <w:r>
          <w:t>E</w:t>
        </w:r>
        <w:r w:rsidRPr="00004F5D">
          <w:rPr>
            <w:vertAlign w:val="subscript"/>
            <w:rPrChange w:id="294" w:author="Colleen Megowan" w:date="2018-04-21T16:31:00Z">
              <w:rPr/>
            </w:rPrChange>
          </w:rPr>
          <w:t>k</w:t>
        </w:r>
        <w:proofErr w:type="spellEnd"/>
        <w:r>
          <w:t>)</w:t>
        </w:r>
      </w:ins>
      <w:ins w:id="295" w:author="Colleen Megowan" w:date="2018-04-21T16:28:00Z">
        <w:r>
          <w:t xml:space="preserve">. </w:t>
        </w:r>
      </w:ins>
      <w:ins w:id="296" w:author="Colleen Megowan" w:date="2018-04-21T16:32:00Z">
        <w:r>
          <w:t>This may require some coaching.</w:t>
        </w:r>
      </w:ins>
      <w:ins w:id="297" w:author="Colleen Megowan" w:date="2018-04-21T16:34:00Z">
        <w:r w:rsidR="00DC67D0">
          <w:t xml:space="preserve"> Ultimately </w:t>
        </w:r>
      </w:ins>
      <w:ins w:id="298" w:author="Colleen Megowan" w:date="2018-04-21T16:35:00Z">
        <w:r w:rsidR="00DC67D0">
          <w:t>t</w:t>
        </w:r>
      </w:ins>
      <w:ins w:id="299" w:author="Colleen Megowan" w:date="2018-04-21T16:32:00Z">
        <w:r>
          <w:t>hey should</w:t>
        </w:r>
      </w:ins>
      <w:ins w:id="300" w:author="Colleen Megowan" w:date="2018-04-21T16:35:00Z">
        <w:r w:rsidR="00DC67D0">
          <w:t xml:space="preserve"> see that </w:t>
        </w:r>
        <w:r w:rsidR="00DC67D0" w:rsidRPr="00DC67D0">
          <w:rPr>
            <w:i/>
            <w:rPrChange w:id="301" w:author="Colleen Megowan" w:date="2018-04-21T16:36:00Z">
              <w:rPr/>
            </w:rPrChange>
          </w:rPr>
          <w:t>the same mathematical expression describes each state diagram</w:t>
        </w:r>
        <w:r w:rsidR="00DC67D0">
          <w:t xml:space="preserve"> because in the system they have chosen </w:t>
        </w:r>
        <w:r w:rsidR="00DC67D0" w:rsidRPr="00DC67D0">
          <w:rPr>
            <w:i/>
            <w:rPrChange w:id="302" w:author="Colleen Megowan" w:date="2018-04-21T16:36:00Z">
              <w:rPr/>
            </w:rPrChange>
          </w:rPr>
          <w:t>energy is conserved</w:t>
        </w:r>
        <w:r w:rsidR="00DC67D0">
          <w:t>.</w:t>
        </w:r>
      </w:ins>
    </w:p>
    <w:p w14:paraId="6C512AEC" w14:textId="77777777" w:rsidR="00DC67D0" w:rsidRDefault="00DC67D0" w:rsidP="00B26EA5">
      <w:pPr>
        <w:ind w:firstLine="0"/>
        <w:rPr>
          <w:ins w:id="303" w:author="Colleen Megowan" w:date="2018-04-21T16:37:00Z"/>
        </w:rPr>
      </w:pPr>
    </w:p>
    <w:p w14:paraId="00E8984C" w14:textId="0FF868E5" w:rsidR="00DC67D0" w:rsidRDefault="00DC67D0" w:rsidP="00B26EA5">
      <w:pPr>
        <w:ind w:firstLine="0"/>
        <w:rPr>
          <w:ins w:id="304" w:author="Colleen Megowan" w:date="2018-04-21T16:39:00Z"/>
        </w:rPr>
      </w:pPr>
      <w:ins w:id="305" w:author="Colleen Megowan" w:date="2018-04-21T16:37:00Z">
        <w:r>
          <w:t xml:space="preserve">The goal of this exercise is for students to see that </w:t>
        </w:r>
        <w:r w:rsidRPr="00DC67D0">
          <w:rPr>
            <w:i/>
            <w:rPrChange w:id="306" w:author="Colleen Megowan" w:date="2018-04-21T16:39:00Z">
              <w:rPr/>
            </w:rPrChange>
          </w:rPr>
          <w:t xml:space="preserve">a </w:t>
        </w:r>
      </w:ins>
      <w:ins w:id="307" w:author="Colleen Megowan" w:date="2018-04-21T16:38:00Z">
        <w:r w:rsidRPr="00DC67D0">
          <w:rPr>
            <w:i/>
            <w:rPrChange w:id="308" w:author="Colleen Megowan" w:date="2018-04-21T16:39:00Z">
              <w:rPr/>
            </w:rPrChange>
          </w:rPr>
          <w:t xml:space="preserve">single </w:t>
        </w:r>
      </w:ins>
      <w:ins w:id="309" w:author="Colleen Megowan" w:date="2018-04-21T16:37:00Z">
        <w:r w:rsidRPr="00DC67D0">
          <w:rPr>
            <w:i/>
            <w:rPrChange w:id="310" w:author="Colleen Megowan" w:date="2018-04-21T16:39:00Z">
              <w:rPr/>
            </w:rPrChange>
          </w:rPr>
          <w:t>mathematical expression</w:t>
        </w:r>
        <w:r>
          <w:t xml:space="preserve">, which we will be referring to as a </w:t>
        </w:r>
        <w:r w:rsidRPr="00DC67D0">
          <w:rPr>
            <w:i/>
            <w:rPrChange w:id="311" w:author="Colleen Megowan" w:date="2018-04-21T16:38:00Z">
              <w:rPr/>
            </w:rPrChange>
          </w:rPr>
          <w:t>function</w:t>
        </w:r>
        <w:r>
          <w:t xml:space="preserve"> in </w:t>
        </w:r>
      </w:ins>
      <w:ins w:id="312" w:author="Colleen Megowan" w:date="2018-04-21T16:38:00Z">
        <w:r>
          <w:t>the following</w:t>
        </w:r>
      </w:ins>
      <w:ins w:id="313" w:author="Colleen Megowan" w:date="2018-04-21T16:37:00Z">
        <w:r>
          <w:t xml:space="preserve"> units</w:t>
        </w:r>
      </w:ins>
      <w:ins w:id="314" w:author="Colleen Megowan" w:date="2018-04-21T16:38:00Z">
        <w:r>
          <w:t>, can describe many states</w:t>
        </w:r>
      </w:ins>
      <w:ins w:id="315" w:author="Colleen Megowan" w:date="2018-04-21T16:39:00Z">
        <w:r>
          <w:t>.</w:t>
        </w:r>
      </w:ins>
      <w:ins w:id="316" w:author="Colleen Megowan" w:date="2018-04-21T16:45:00Z">
        <w:r w:rsidR="001C4829">
          <w:t xml:space="preserve"> You may wish to arrive at this realization in the course of a whiteboard discussion or you may want to choose one student</w:t>
        </w:r>
      </w:ins>
      <w:ins w:id="317" w:author="Colleen Megowan" w:date="2018-04-21T16:46:00Z">
        <w:r w:rsidR="001C4829">
          <w:t xml:space="preserve">’s flipbook as </w:t>
        </w:r>
      </w:ins>
      <w:ins w:id="318" w:author="Colleen Megowan" w:date="2018-04-21T16:47:00Z">
        <w:r w:rsidR="001C4829">
          <w:t>an exemplar</w:t>
        </w:r>
      </w:ins>
      <w:ins w:id="319" w:author="Colleen Megowan" w:date="2018-04-21T16:46:00Z">
        <w:r w:rsidR="001C4829">
          <w:t xml:space="preserve"> </w:t>
        </w:r>
      </w:ins>
      <w:ins w:id="320" w:author="Colleen Megowan" w:date="2018-04-21T16:47:00Z">
        <w:r w:rsidR="001C4829">
          <w:t>for</w:t>
        </w:r>
      </w:ins>
      <w:ins w:id="321" w:author="Colleen Megowan" w:date="2018-04-21T16:46:00Z">
        <w:r w:rsidR="001C4829">
          <w:t xml:space="preserve"> a whole class discussion</w:t>
        </w:r>
      </w:ins>
    </w:p>
    <w:p w14:paraId="28DCD508" w14:textId="77777777" w:rsidR="00DC67D0" w:rsidRDefault="00DC67D0" w:rsidP="00B26EA5">
      <w:pPr>
        <w:ind w:firstLine="0"/>
        <w:rPr>
          <w:ins w:id="322" w:author="Colleen Megowan" w:date="2018-04-21T16:39:00Z"/>
        </w:rPr>
      </w:pPr>
    </w:p>
    <w:p w14:paraId="3AE5692D" w14:textId="493A3CC9" w:rsidR="00DC67D0" w:rsidRDefault="00DC67D0" w:rsidP="00B26EA5">
      <w:pPr>
        <w:ind w:firstLine="0"/>
        <w:rPr>
          <w:ins w:id="323" w:author="Colleen Megowan" w:date="2018-04-21T16:22:00Z"/>
        </w:rPr>
      </w:pPr>
      <w:ins w:id="324" w:author="Colleen Megowan" w:date="2018-04-21T16:40:00Z">
        <w:r>
          <w:t>It is time-consuming to construct multiple state diagrams and bar graphs or pies for every event in order to have a comprehensive picture of the event. Th</w:t>
        </w:r>
      </w:ins>
      <w:ins w:id="325" w:author="Colleen Megowan" w:date="2018-04-21T16:43:00Z">
        <w:r>
          <w:t xml:space="preserve">e </w:t>
        </w:r>
      </w:ins>
      <w:ins w:id="326" w:author="Colleen Megowan" w:date="2018-04-21T16:40:00Z">
        <w:r>
          <w:t>existenc</w:t>
        </w:r>
      </w:ins>
      <w:ins w:id="327" w:author="Colleen Megowan" w:date="2018-04-21T16:43:00Z">
        <w:r>
          <w:t>e of this</w:t>
        </w:r>
      </w:ins>
      <w:ins w:id="328" w:author="Colleen Megowan" w:date="2018-04-21T16:40:00Z">
        <w:r>
          <w:t xml:space="preserve"> single mathematical expression </w:t>
        </w:r>
      </w:ins>
      <w:ins w:id="329" w:author="Colleen Megowan" w:date="2018-04-21T16:43:00Z">
        <w:r>
          <w:t xml:space="preserve">that describes every state </w:t>
        </w:r>
      </w:ins>
      <w:ins w:id="330" w:author="Colleen Megowan" w:date="2018-04-21T16:42:00Z">
        <w:r>
          <w:t>suggests that there may be a way</w:t>
        </w:r>
      </w:ins>
      <w:ins w:id="331" w:author="Colleen Megowan" w:date="2018-04-21T16:43:00Z">
        <w:r>
          <w:t xml:space="preserve"> “automate”</w:t>
        </w:r>
        <w:r w:rsidR="001C4829">
          <w:t xml:space="preserve"> the process of creating </w:t>
        </w:r>
      </w:ins>
      <w:ins w:id="332" w:author="Colleen Megowan" w:date="2018-04-21T16:44:00Z">
        <w:r w:rsidR="001C4829">
          <w:t>multiple</w:t>
        </w:r>
      </w:ins>
      <w:ins w:id="333" w:author="Colleen Megowan" w:date="2018-04-21T16:43:00Z">
        <w:r w:rsidR="001C4829">
          <w:t xml:space="preserve"> </w:t>
        </w:r>
      </w:ins>
      <w:ins w:id="334" w:author="Colleen Megowan" w:date="2018-04-21T16:44:00Z">
        <w:r w:rsidR="001C4829">
          <w:t>representations of dynamic systems. Which leads us to…</w:t>
        </w:r>
      </w:ins>
      <w:ins w:id="335" w:author="Colleen Megowan" w:date="2018-04-21T16:45:00Z">
        <w:r w:rsidR="001C4829">
          <w:t>Activity 6.</w:t>
        </w:r>
      </w:ins>
    </w:p>
    <w:p w14:paraId="041F0E0A" w14:textId="77777777" w:rsidR="00B26EA5" w:rsidRPr="00E24FB6" w:rsidRDefault="00B26EA5">
      <w:pPr>
        <w:ind w:firstLine="0"/>
        <w:rPr>
          <w:ins w:id="336" w:author="Colleen Megowan" w:date="2018-04-21T15:45:00Z"/>
          <w:rPrChange w:id="337" w:author="Colleen Megowan" w:date="2018-04-21T15:48:00Z">
            <w:rPr>
              <w:ins w:id="338" w:author="Colleen Megowan" w:date="2018-04-21T15:45:00Z"/>
              <w:rFonts w:ascii="Arial" w:hAnsi="Arial" w:cs="Arial"/>
            </w:rPr>
          </w:rPrChange>
        </w:rPr>
        <w:pPrChange w:id="339" w:author="Colleen Megowan" w:date="2018-04-21T16:15:00Z">
          <w:pPr>
            <w:pStyle w:val="Heading1"/>
          </w:pPr>
        </w:pPrChange>
      </w:pPr>
    </w:p>
    <w:p w14:paraId="7BA00D34" w14:textId="51F3A09E" w:rsidR="00AF7D2D" w:rsidRDefault="00AF7D2D" w:rsidP="00124C47">
      <w:pPr>
        <w:pStyle w:val="Heading1"/>
        <w:rPr>
          <w:ins w:id="340" w:author="Colleen Megowan" w:date="2018-04-21T15:59:00Z"/>
          <w:rFonts w:ascii="Arial" w:hAnsi="Arial" w:cs="Arial"/>
        </w:rPr>
      </w:pPr>
    </w:p>
    <w:p w14:paraId="535459E7" w14:textId="16B8D24C" w:rsidR="00E24FB6" w:rsidRDefault="00E24FB6" w:rsidP="00124C47">
      <w:pPr>
        <w:pStyle w:val="Heading1"/>
        <w:rPr>
          <w:ins w:id="341" w:author="Colleen Megowan" w:date="2018-04-21T15:45:00Z"/>
          <w:rFonts w:ascii="Arial" w:hAnsi="Arial" w:cs="Arial"/>
        </w:rPr>
      </w:pPr>
      <w:ins w:id="342" w:author="Colleen Megowan" w:date="2018-04-21T15:45:00Z">
        <w:r>
          <w:rPr>
            <w:rFonts w:ascii="Arial" w:hAnsi="Arial" w:cs="Arial"/>
          </w:rPr>
          <w:t>18. Activity 6</w:t>
        </w:r>
      </w:ins>
      <w:ins w:id="343" w:author="Colleen Megowan" w:date="2018-04-21T15:46:00Z">
        <w:r>
          <w:rPr>
            <w:rFonts w:ascii="Arial" w:hAnsi="Arial" w:cs="Arial"/>
          </w:rPr>
          <w:t>: Computationally Modeling Change Over Time in a System</w:t>
        </w:r>
      </w:ins>
    </w:p>
    <w:p w14:paraId="3676A39E" w14:textId="77777777" w:rsidR="00E24FB6" w:rsidRDefault="00E24FB6">
      <w:pPr>
        <w:rPr>
          <w:ins w:id="344" w:author="Colleen Megowan" w:date="2018-04-21T15:45:00Z"/>
        </w:rPr>
        <w:pPrChange w:id="345" w:author="Colleen Megowan" w:date="2018-04-21T15:45:00Z">
          <w:pPr>
            <w:pStyle w:val="Heading1"/>
          </w:pPr>
        </w:pPrChange>
      </w:pPr>
    </w:p>
    <w:p w14:paraId="006FC5BC" w14:textId="16EF7FEB" w:rsidR="00E24FB6" w:rsidRDefault="001C4829">
      <w:pPr>
        <w:ind w:firstLine="0"/>
        <w:rPr>
          <w:ins w:id="346" w:author="Colleen Megowan" w:date="2018-04-21T16:51:00Z"/>
        </w:rPr>
        <w:pPrChange w:id="347" w:author="Colleen Megowan" w:date="2018-04-21T15:45:00Z">
          <w:pPr>
            <w:pStyle w:val="Heading1"/>
          </w:pPr>
        </w:pPrChange>
      </w:pPr>
      <w:ins w:id="348" w:author="Colleen Megowan" w:date="2018-04-21T16:47:00Z">
        <w:r>
          <w:t>In this activity</w:t>
        </w:r>
      </w:ins>
      <w:ins w:id="349" w:author="Colleen Megowan" w:date="2018-04-21T16:51:00Z">
        <w:r>
          <w:t xml:space="preserve"> students will have their first exposure to </w:t>
        </w:r>
      </w:ins>
      <w:ins w:id="350" w:author="Colleen Megowan" w:date="2018-04-21T16:52:00Z">
        <w:r>
          <w:t xml:space="preserve">computational modeling with </w:t>
        </w:r>
      </w:ins>
      <w:ins w:id="351" w:author="Colleen Megowan" w:date="2018-04-21T16:51:00Z">
        <w:r>
          <w:t>Pyret.</w:t>
        </w:r>
      </w:ins>
      <w:ins w:id="352" w:author="Colleen Megowan" w:date="2018-04-21T16:52:00Z">
        <w:r>
          <w:t xml:space="preserve"> Prior to class you will want to test this yourself</w:t>
        </w:r>
      </w:ins>
      <w:ins w:id="353" w:author="Colleen Megowan" w:date="2018-04-21T16:53:00Z">
        <w:r>
          <w:t xml:space="preserve"> to make sure the simulation loads and runs on student computers.</w:t>
        </w:r>
      </w:ins>
    </w:p>
    <w:p w14:paraId="68594D95" w14:textId="77777777" w:rsidR="001C4829" w:rsidRDefault="001C4829">
      <w:pPr>
        <w:ind w:firstLine="0"/>
        <w:rPr>
          <w:ins w:id="354" w:author="Colleen Megowan" w:date="2018-04-21T16:51:00Z"/>
        </w:rPr>
        <w:pPrChange w:id="355" w:author="Colleen Megowan" w:date="2018-04-21T15:45:00Z">
          <w:pPr>
            <w:pStyle w:val="Heading1"/>
          </w:pPr>
        </w:pPrChange>
      </w:pPr>
    </w:p>
    <w:p w14:paraId="2568F1C2" w14:textId="77777777" w:rsidR="00890257" w:rsidRDefault="001C4829">
      <w:pPr>
        <w:ind w:firstLine="0"/>
        <w:rPr>
          <w:ins w:id="356" w:author="Colleen Megowan" w:date="2018-04-21T17:51:00Z"/>
        </w:rPr>
        <w:pPrChange w:id="357" w:author="Colleen Megowan" w:date="2018-04-21T15:45:00Z">
          <w:pPr>
            <w:pStyle w:val="Heading1"/>
          </w:pPr>
        </w:pPrChange>
      </w:pPr>
      <w:ins w:id="358" w:author="Colleen Megowan" w:date="2018-04-21T16:51:00Z">
        <w:r>
          <w:t xml:space="preserve">They will </w:t>
        </w:r>
      </w:ins>
      <w:ins w:id="359" w:author="Colleen Megowan" w:date="2018-04-21T16:53:00Z">
        <w:r>
          <w:t>experiment</w:t>
        </w:r>
      </w:ins>
      <w:ins w:id="360" w:author="Colleen Megowan" w:date="2018-04-21T16:51:00Z">
        <w:r>
          <w:t xml:space="preserve"> with the simu</w:t>
        </w:r>
      </w:ins>
      <w:ins w:id="361" w:author="Colleen Megowan" w:date="2018-04-21T16:52:00Z">
        <w:r>
          <w:t>l</w:t>
        </w:r>
      </w:ins>
      <w:ins w:id="362" w:author="Colleen Megowan" w:date="2018-04-21T16:51:00Z">
        <w:r>
          <w:t xml:space="preserve">ation found here: </w:t>
        </w:r>
      </w:ins>
    </w:p>
    <w:p w14:paraId="32C80F40" w14:textId="77777777" w:rsidR="006F1EFF" w:rsidRDefault="006F1EFF" w:rsidP="006F1EFF">
      <w:pPr>
        <w:rPr>
          <w:ins w:id="363" w:author="Colleen Megowan" w:date="2018-04-24T15:27:00Z"/>
        </w:rPr>
      </w:pPr>
      <w:ins w:id="364" w:author="Colleen Megowan" w:date="2018-04-24T15:27:00Z">
        <w:r>
          <w:t>Student Code: </w:t>
        </w:r>
        <w:r>
          <w:fldChar w:fldCharType="begin"/>
        </w:r>
        <w:r>
          <w:instrText xml:space="preserve"> HYPERLINK "https://code.pyret.org/editor" \l "share=1VDRm6trOpJXKFKcxTbhyNE6fgj7Uqk07&amp;v=f9e4ffe" </w:instrText>
        </w:r>
        <w:r>
          <w:fldChar w:fldCharType="separate"/>
        </w:r>
        <w:r>
          <w:rPr>
            <w:rStyle w:val="Hyperlink"/>
          </w:rPr>
          <w:t>https://code.pyret.org/editor#share=1VDRm6trOpJXKFKcxTbhyNE6fgj7Uqk07&amp;v=f9e4ffe</w:t>
        </w:r>
        <w:r>
          <w:fldChar w:fldCharType="end"/>
        </w:r>
      </w:ins>
    </w:p>
    <w:p w14:paraId="3FFDDA0D" w14:textId="77777777" w:rsidR="006F1EFF" w:rsidRDefault="006F1EFF" w:rsidP="006F1EFF">
      <w:pPr>
        <w:rPr>
          <w:ins w:id="365" w:author="Colleen Megowan" w:date="2018-04-24T15:27:00Z"/>
        </w:rPr>
      </w:pPr>
      <w:ins w:id="366" w:author="Colleen Megowan" w:date="2018-04-24T15:27:00Z">
        <w:r>
          <w:t>Background Code: </w:t>
        </w:r>
        <w:r>
          <w:fldChar w:fldCharType="begin"/>
        </w:r>
        <w:r>
          <w:instrText xml:space="preserve"> HYPERLINK "https://code.pyret.org/editor" \l "share=1ZJKjh_mj1YWtJCbvoHbuvpMOiSRPHu8p&amp;v=f9e4ffe" </w:instrText>
        </w:r>
        <w:r>
          <w:fldChar w:fldCharType="separate"/>
        </w:r>
        <w:r>
          <w:rPr>
            <w:rStyle w:val="Hyperlink"/>
          </w:rPr>
          <w:t>https://code.pyret.org/editor#share=1ZJKjh_mj1YWtJCbvoHbuvpMOiSRPHu8p&amp;v=f9e4ffe</w:t>
        </w:r>
        <w:r>
          <w:fldChar w:fldCharType="end"/>
        </w:r>
      </w:ins>
    </w:p>
    <w:p w14:paraId="01E6D685" w14:textId="77777777" w:rsidR="001C4829" w:rsidRDefault="001C4829">
      <w:pPr>
        <w:ind w:firstLine="0"/>
        <w:rPr>
          <w:ins w:id="367" w:author="Colleen Megowan" w:date="2018-04-21T16:54:00Z"/>
        </w:rPr>
        <w:pPrChange w:id="368" w:author="Colleen Megowan" w:date="2018-04-21T15:45:00Z">
          <w:pPr>
            <w:pStyle w:val="Heading1"/>
          </w:pPr>
        </w:pPrChange>
      </w:pPr>
      <w:bookmarkStart w:id="369" w:name="_GoBack"/>
      <w:bookmarkEnd w:id="369"/>
    </w:p>
    <w:p w14:paraId="12B7E272" w14:textId="77777777" w:rsidR="00661D37" w:rsidRDefault="00466A90">
      <w:pPr>
        <w:ind w:firstLine="0"/>
        <w:rPr>
          <w:ins w:id="370" w:author="Colleen Megowan" w:date="2018-04-21T19:24:00Z"/>
        </w:rPr>
        <w:pPrChange w:id="371" w:author="Colleen Megowan" w:date="2018-04-21T15:45:00Z">
          <w:pPr>
            <w:pStyle w:val="Heading1"/>
          </w:pPr>
        </w:pPrChange>
      </w:pPr>
      <w:ins w:id="372" w:author="Colleen Megowan" w:date="2018-04-21T16:54:00Z">
        <w:r>
          <w:t>In the spirit of the apprenticeship model of learning (i.e., “see it, try it, do it”)</w:t>
        </w:r>
      </w:ins>
      <w:ins w:id="373" w:author="Colleen Megowan" w:date="2018-04-21T16:55:00Z">
        <w:r>
          <w:t xml:space="preserve"> students will be able to</w:t>
        </w:r>
      </w:ins>
      <w:ins w:id="374" w:author="Colleen Megowan" w:date="2018-04-21T16:56:00Z">
        <w:r>
          <w:t xml:space="preserve"> </w:t>
        </w:r>
        <w:r w:rsidRPr="00466A90">
          <w:rPr>
            <w:b/>
            <w:rPrChange w:id="375" w:author="Colleen Megowan" w:date="2018-04-21T16:56:00Z">
              <w:rPr/>
            </w:rPrChange>
          </w:rPr>
          <w:t>see</w:t>
        </w:r>
        <w:r>
          <w:t xml:space="preserve"> computational modeling by </w:t>
        </w:r>
      </w:ins>
      <w:ins w:id="376" w:author="Colleen Megowan" w:date="2018-04-21T16:55:00Z">
        <w:r>
          <w:t>run</w:t>
        </w:r>
      </w:ins>
      <w:ins w:id="377" w:author="Colleen Megowan" w:date="2018-04-21T16:56:00Z">
        <w:r>
          <w:t>ning</w:t>
        </w:r>
      </w:ins>
      <w:ins w:id="378" w:author="Colleen Megowan" w:date="2018-04-21T16:55:00Z">
        <w:r>
          <w:t xml:space="preserve"> a simulation </w:t>
        </w:r>
      </w:ins>
      <w:ins w:id="379" w:author="Colleen Megowan" w:date="2018-04-21T19:17:00Z">
        <w:r w:rsidR="00661D37">
          <w:t xml:space="preserve">for a dropped basketball </w:t>
        </w:r>
      </w:ins>
      <w:ins w:id="380" w:author="Colleen Megowan" w:date="2018-04-21T19:18:00Z">
        <w:r w:rsidR="00661D37">
          <w:t xml:space="preserve">(which </w:t>
        </w:r>
      </w:ins>
      <w:ins w:id="381" w:author="Colleen Megowan" w:date="2018-04-21T19:17:00Z">
        <w:r w:rsidR="00661D37">
          <w:t>they saw in the previous activity</w:t>
        </w:r>
      </w:ins>
      <w:ins w:id="382" w:author="Colleen Megowan" w:date="2018-04-21T19:18:00Z">
        <w:r w:rsidR="00661D37">
          <w:t>)</w:t>
        </w:r>
      </w:ins>
      <w:ins w:id="383" w:author="Colleen Megowan" w:date="2018-04-21T19:17:00Z">
        <w:r w:rsidR="00661D37">
          <w:t xml:space="preserve"> </w:t>
        </w:r>
      </w:ins>
      <w:ins w:id="384" w:author="Colleen Megowan" w:date="2018-04-21T16:55:00Z">
        <w:r w:rsidR="00661D37">
          <w:t>for</w:t>
        </w:r>
        <w:r>
          <w:t xml:space="preserve"> which the code has already been written, examine the </w:t>
        </w:r>
      </w:ins>
      <w:ins w:id="385" w:author="Colleen Megowan" w:date="2018-04-21T17:52:00Z">
        <w:r w:rsidR="00890257">
          <w:t>simulation and a output table of height vs. “tick</w:t>
        </w:r>
        <w:proofErr w:type="gramStart"/>
        <w:r w:rsidR="00890257">
          <w:t>”</w:t>
        </w:r>
      </w:ins>
      <w:ins w:id="386" w:author="Colleen Megowan" w:date="2018-04-21T17:05:00Z">
        <w:r w:rsidR="00890257">
          <w:t>(</w:t>
        </w:r>
        <w:proofErr w:type="gramEnd"/>
        <w:r w:rsidR="00890257">
          <w:t xml:space="preserve">as in the </w:t>
        </w:r>
      </w:ins>
      <w:ins w:id="387" w:author="Colleen Megowan" w:date="2018-04-21T17:53:00Z">
        <w:r w:rsidR="00890257">
          <w:t>“</w:t>
        </w:r>
      </w:ins>
      <w:ins w:id="388" w:author="Colleen Megowan" w:date="2018-04-21T17:05:00Z">
        <w:r w:rsidR="00890257">
          <w:t>tick</w:t>
        </w:r>
      </w:ins>
      <w:ins w:id="389" w:author="Colleen Megowan" w:date="2018-04-21T17:53:00Z">
        <w:r w:rsidR="00890257">
          <w:t>”</w:t>
        </w:r>
      </w:ins>
      <w:ins w:id="390" w:author="Colleen Megowan" w:date="2018-04-21T17:05:00Z">
        <w:r w:rsidR="00890257">
          <w:t xml:space="preserve"> of a clock).</w:t>
        </w:r>
        <w:r w:rsidR="0000796C">
          <w:t xml:space="preserve"> Then they will </w:t>
        </w:r>
        <w:r w:rsidR="0000796C" w:rsidRPr="00890257">
          <w:rPr>
            <w:b/>
            <w:rPrChange w:id="391" w:author="Colleen Megowan" w:date="2018-04-21T17:53:00Z">
              <w:rPr/>
            </w:rPrChange>
          </w:rPr>
          <w:t>try</w:t>
        </w:r>
        <w:r w:rsidR="0000796C">
          <w:t xml:space="preserve"> the computational model</w:t>
        </w:r>
      </w:ins>
      <w:ins w:id="392" w:author="Colleen Megowan" w:date="2018-04-21T17:06:00Z">
        <w:r w:rsidR="0000796C">
          <w:t>—</w:t>
        </w:r>
      </w:ins>
      <w:ins w:id="393" w:author="Colleen Megowan" w:date="2018-04-21T17:05:00Z">
        <w:r w:rsidR="0000796C">
          <w:t xml:space="preserve">they </w:t>
        </w:r>
      </w:ins>
      <w:ins w:id="394" w:author="Colleen Megowan" w:date="2018-04-21T17:06:00Z">
        <w:r w:rsidR="0000796C">
          <w:t>will have a chance</w:t>
        </w:r>
      </w:ins>
      <w:ins w:id="395" w:author="Colleen Megowan" w:date="2018-04-21T17:05:00Z">
        <w:r w:rsidR="0000796C">
          <w:t xml:space="preserve"> to explore the model</w:t>
        </w:r>
      </w:ins>
      <w:ins w:id="396" w:author="Colleen Megowan" w:date="2018-04-21T17:06:00Z">
        <w:r w:rsidR="0000796C">
          <w:t xml:space="preserve"> by </w:t>
        </w:r>
      </w:ins>
      <w:ins w:id="397" w:author="Colleen Megowan" w:date="2018-04-21T17:54:00Z">
        <w:r w:rsidR="00890257">
          <w:t>changing two of the parameters and observing how</w:t>
        </w:r>
      </w:ins>
      <w:ins w:id="398" w:author="Colleen Megowan" w:date="2018-04-21T17:06:00Z">
        <w:r w:rsidR="0000796C">
          <w:t xml:space="preserve"> the simulation changes.</w:t>
        </w:r>
      </w:ins>
      <w:ins w:id="399" w:author="Colleen Megowan" w:date="2018-04-21T19:16:00Z">
        <w:r w:rsidR="00661D37">
          <w:t xml:space="preserve"> They will look at a table of values that the program outputs and see how it changes when they change the values of constants</w:t>
        </w:r>
      </w:ins>
      <w:ins w:id="400" w:author="Colleen Megowan" w:date="2018-04-21T19:18:00Z">
        <w:r w:rsidR="00661D37">
          <w:t xml:space="preserve">. </w:t>
        </w:r>
      </w:ins>
    </w:p>
    <w:p w14:paraId="73BA0D30" w14:textId="77777777" w:rsidR="00661D37" w:rsidRDefault="00661D37">
      <w:pPr>
        <w:ind w:firstLine="0"/>
        <w:rPr>
          <w:ins w:id="401" w:author="Colleen Megowan" w:date="2018-04-21T19:24:00Z"/>
        </w:rPr>
        <w:pPrChange w:id="402" w:author="Colleen Megowan" w:date="2018-04-21T15:45:00Z">
          <w:pPr>
            <w:pStyle w:val="Heading1"/>
          </w:pPr>
        </w:pPrChange>
      </w:pPr>
    </w:p>
    <w:p w14:paraId="0FC05DFF" w14:textId="45A841D7" w:rsidR="001C4829" w:rsidRDefault="00661D37">
      <w:pPr>
        <w:ind w:firstLine="0"/>
        <w:rPr>
          <w:ins w:id="403" w:author="Colleen Megowan" w:date="2018-04-21T17:55:00Z"/>
        </w:rPr>
        <w:pPrChange w:id="404" w:author="Colleen Megowan" w:date="2018-04-21T15:45:00Z">
          <w:pPr>
            <w:pStyle w:val="Heading1"/>
          </w:pPr>
        </w:pPrChange>
      </w:pPr>
      <w:ins w:id="405" w:author="Colleen Megowan" w:date="2018-04-21T19:18:00Z">
        <w:r>
          <w:t xml:space="preserve">In the discussion that follows this activity, </w:t>
        </w:r>
      </w:ins>
      <w:ins w:id="406" w:author="Colleen Megowan" w:date="2018-04-21T19:20:00Z">
        <w:r>
          <w:t>the students should arrive at an understanding of “tick” as an instant in time. For each tick the</w:t>
        </w:r>
      </w:ins>
      <w:ins w:id="407" w:author="Colleen Megowan" w:date="2018-04-21T19:21:00Z">
        <w:r>
          <w:t xml:space="preserve"> program tells the computer to</w:t>
        </w:r>
      </w:ins>
      <w:ins w:id="408" w:author="Colleen Megowan" w:date="2018-04-21T19:20:00Z">
        <w:r>
          <w:t xml:space="preserve"> render a</w:t>
        </w:r>
      </w:ins>
      <w:ins w:id="409" w:author="Colleen Megowan" w:date="2018-04-21T19:23:00Z">
        <w:r>
          <w:t>n image that is essentially a</w:t>
        </w:r>
      </w:ins>
      <w:ins w:id="410" w:author="Colleen Megowan" w:date="2018-04-21T19:20:00Z">
        <w:r>
          <w:t xml:space="preserve"> “state diagram” of the system</w:t>
        </w:r>
      </w:ins>
      <w:ins w:id="411" w:author="Colleen Megowan" w:date="2018-04-21T19:22:00Z">
        <w:r>
          <w:t xml:space="preserve"> (just as students did manually with their flipbooks</w:t>
        </w:r>
      </w:ins>
      <w:ins w:id="412" w:author="Colleen Megowan" w:date="2018-04-21T19:24:00Z">
        <w:r>
          <w:t>)</w:t>
        </w:r>
      </w:ins>
      <w:ins w:id="413" w:author="Colleen Megowan" w:date="2018-04-21T19:21:00Z">
        <w:r>
          <w:t>.</w:t>
        </w:r>
      </w:ins>
      <w:ins w:id="414" w:author="Colleen Megowan" w:date="2018-04-21T19:22:00Z">
        <w:r>
          <w:t xml:space="preserve"> The difference here is that the computer is</w:t>
        </w:r>
      </w:ins>
      <w:ins w:id="415" w:author="Colleen Megowan" w:date="2018-04-21T19:23:00Z">
        <w:r>
          <w:t xml:space="preserve"> able to do this quickly…it</w:t>
        </w:r>
      </w:ins>
      <w:ins w:id="416" w:author="Colleen Megowan" w:date="2018-04-21T19:22:00Z">
        <w:r>
          <w:t xml:space="preserve"> produc</w:t>
        </w:r>
      </w:ins>
      <w:ins w:id="417" w:author="Colleen Megowan" w:date="2018-04-21T19:23:00Z">
        <w:r>
          <w:t>es</w:t>
        </w:r>
      </w:ins>
      <w:ins w:id="418" w:author="Colleen Megowan" w:date="2018-04-21T19:22:00Z">
        <w:r>
          <w:t xml:space="preserve"> 30 images a second!</w:t>
        </w:r>
      </w:ins>
      <w:ins w:id="419" w:author="Colleen Megowan" w:date="2018-04-24T12:37:00Z">
        <w:r w:rsidR="0057037B">
          <w:t xml:space="preserve"> </w:t>
        </w:r>
      </w:ins>
      <w:ins w:id="420" w:author="Colleen Megowan" w:date="2018-04-24T12:38:00Z">
        <w:r w:rsidR="0057037B">
          <w:t>Encourage them to look at the difference in position from tick to tick—they should see a pattern of decreasing change when the ball is going up and increasing change as the ball is going down. This is the beginning of a shift in students</w:t>
        </w:r>
      </w:ins>
      <w:ins w:id="421" w:author="Colleen Megowan" w:date="2018-04-24T12:39:00Z">
        <w:r w:rsidR="0057037B">
          <w:t xml:space="preserve">’ mathematical thinking from a parametric view </w:t>
        </w:r>
        <w:r w:rsidR="0057037B">
          <w:lastRenderedPageBreak/>
          <w:t xml:space="preserve">of change to a differential view of change. It </w:t>
        </w:r>
      </w:ins>
      <w:ins w:id="422" w:author="Colleen Megowan" w:date="2018-04-24T12:40:00Z">
        <w:r w:rsidR="0057037B">
          <w:t>is worth taking a few minutes to explore this pattern of differences.</w:t>
        </w:r>
      </w:ins>
    </w:p>
    <w:p w14:paraId="3FD27F4A" w14:textId="77777777" w:rsidR="00890257" w:rsidRDefault="00890257">
      <w:pPr>
        <w:ind w:firstLine="0"/>
        <w:rPr>
          <w:ins w:id="423" w:author="Colleen Megowan" w:date="2018-04-21T17:55:00Z"/>
        </w:rPr>
        <w:pPrChange w:id="424" w:author="Colleen Megowan" w:date="2018-04-21T15:45:00Z">
          <w:pPr>
            <w:pStyle w:val="Heading1"/>
          </w:pPr>
        </w:pPrChange>
      </w:pPr>
    </w:p>
    <w:p w14:paraId="096A135A" w14:textId="4398CE04" w:rsidR="00890257" w:rsidRDefault="00890257">
      <w:pPr>
        <w:ind w:firstLine="0"/>
        <w:rPr>
          <w:ins w:id="425" w:author="Colleen Megowan" w:date="2018-04-21T17:06:00Z"/>
        </w:rPr>
        <w:pPrChange w:id="426" w:author="Colleen Megowan" w:date="2018-04-21T15:45:00Z">
          <w:pPr>
            <w:pStyle w:val="Heading1"/>
          </w:pPr>
        </w:pPrChange>
      </w:pPr>
      <w:ins w:id="427" w:author="Colleen Megowan" w:date="2018-04-21T17:55:00Z">
        <w:r>
          <w:t xml:space="preserve">This computational model represents </w:t>
        </w:r>
      </w:ins>
      <w:ins w:id="428" w:author="Colleen Megowan" w:date="2018-04-21T17:56:00Z">
        <w:r>
          <w:t xml:space="preserve">an additional </w:t>
        </w:r>
      </w:ins>
      <w:ins w:id="429" w:author="Colleen Megowan" w:date="2018-04-21T17:55:00Z">
        <w:r>
          <w:t>strategy for representing the</w:t>
        </w:r>
      </w:ins>
      <w:ins w:id="430" w:author="Colleen Megowan" w:date="2018-04-21T17:56:00Z">
        <w:r>
          <w:t>ir energy</w:t>
        </w:r>
      </w:ins>
      <w:ins w:id="431" w:author="Colleen Megowan" w:date="2018-04-21T17:55:00Z">
        <w:r>
          <w:t xml:space="preserve"> model</w:t>
        </w:r>
      </w:ins>
      <w:ins w:id="432" w:author="Colleen Megowan" w:date="2018-04-21T17:56:00Z">
        <w:r>
          <w:t xml:space="preserve">. Since this unit is a qualitative treatment of energy, we will not go further in our exploration of computational modeling at present. </w:t>
        </w:r>
      </w:ins>
      <w:ins w:id="433" w:author="Colleen Megowan" w:date="2018-04-21T17:57:00Z">
        <w:r>
          <w:t>We will model motion and forces quantitative</w:t>
        </w:r>
      </w:ins>
      <w:ins w:id="434" w:author="Colleen Megowan" w:date="2018-04-21T17:59:00Z">
        <w:r>
          <w:t xml:space="preserve">ly in coming units and students </w:t>
        </w:r>
      </w:ins>
      <w:ins w:id="435" w:author="Colleen Megowan" w:date="2018-04-21T18:00:00Z">
        <w:r>
          <w:t xml:space="preserve">will learn how </w:t>
        </w:r>
      </w:ins>
      <w:ins w:id="436" w:author="Colleen Megowan" w:date="2018-04-21T17:59:00Z">
        <w:r>
          <w:t>to construct the functions that govern their computational models.</w:t>
        </w:r>
      </w:ins>
    </w:p>
    <w:p w14:paraId="555D3B8B" w14:textId="77777777" w:rsidR="0000796C" w:rsidRDefault="0000796C">
      <w:pPr>
        <w:ind w:firstLine="0"/>
        <w:rPr>
          <w:ins w:id="437" w:author="Colleen Megowan" w:date="2018-04-21T17:07:00Z"/>
        </w:rPr>
        <w:pPrChange w:id="438" w:author="Colleen Megowan" w:date="2018-04-21T15:45:00Z">
          <w:pPr>
            <w:pStyle w:val="Heading1"/>
          </w:pPr>
        </w:pPrChange>
      </w:pPr>
    </w:p>
    <w:p w14:paraId="47DCD163" w14:textId="77777777" w:rsidR="001C4829" w:rsidRPr="00E24FB6" w:rsidRDefault="001C4829">
      <w:pPr>
        <w:rPr>
          <w:ins w:id="439" w:author="Colleen Megowan" w:date="2018-04-21T15:44:00Z"/>
          <w:rPrChange w:id="440" w:author="Colleen Megowan" w:date="2018-04-21T15:45:00Z">
            <w:rPr>
              <w:ins w:id="441" w:author="Colleen Megowan" w:date="2018-04-21T15:44:00Z"/>
              <w:rFonts w:ascii="Arial" w:hAnsi="Arial" w:cs="Arial"/>
            </w:rPr>
          </w:rPrChange>
        </w:rPr>
        <w:pPrChange w:id="442" w:author="Colleen Megowan" w:date="2018-04-21T15:45:00Z">
          <w:pPr>
            <w:pStyle w:val="Heading1"/>
          </w:pPr>
        </w:pPrChange>
      </w:pPr>
    </w:p>
    <w:p w14:paraId="7589239F" w14:textId="1F7983FE" w:rsidR="00124C47" w:rsidRPr="002A2B37" w:rsidRDefault="003120B4" w:rsidP="00124C47">
      <w:pPr>
        <w:pStyle w:val="Heading1"/>
        <w:rPr>
          <w:rFonts w:ascii="Arial" w:hAnsi="Arial" w:cs="Arial"/>
        </w:rPr>
      </w:pPr>
      <w:r>
        <w:rPr>
          <w:rFonts w:ascii="Arial" w:hAnsi="Arial" w:cs="Arial"/>
        </w:rPr>
        <w:t>1</w:t>
      </w:r>
      <w:del w:id="443" w:author="Colleen Megowan" w:date="2018-04-21T15:47:00Z">
        <w:r w:rsidDel="00E24FB6">
          <w:rPr>
            <w:rFonts w:ascii="Arial" w:hAnsi="Arial" w:cs="Arial"/>
          </w:rPr>
          <w:delText>7</w:delText>
        </w:r>
      </w:del>
      <w:ins w:id="444" w:author="Colleen Megowan" w:date="2018-04-21T15:47:00Z">
        <w:r w:rsidR="00E24FB6">
          <w:rPr>
            <w:rFonts w:ascii="Arial" w:hAnsi="Arial" w:cs="Arial"/>
          </w:rPr>
          <w:t>9</w:t>
        </w:r>
      </w:ins>
      <w:r w:rsidR="00124C47" w:rsidRPr="002A2B37">
        <w:rPr>
          <w:rFonts w:ascii="Arial" w:hAnsi="Arial" w:cs="Arial"/>
        </w:rPr>
        <w:t>: Unit Review</w:t>
      </w:r>
      <w:r w:rsidR="0008494E">
        <w:rPr>
          <w:rFonts w:ascii="Arial" w:hAnsi="Arial" w:cs="Arial"/>
        </w:rPr>
        <w:t xml:space="preserve"> / the Model So Far…</w:t>
      </w:r>
    </w:p>
    <w:p w14:paraId="29286ECB" w14:textId="77777777" w:rsidR="00124C47" w:rsidRDefault="00124C47" w:rsidP="00124C47">
      <w:pPr>
        <w:ind w:firstLine="0"/>
      </w:pPr>
      <w:r>
        <w:t>At the close of the unit, you may wish to conduct a “Unit Review.”  While you are free to conduct reviews as you see fit, in Modeling Instruction, we recommend using an approach called “The Model so Far…”</w:t>
      </w:r>
    </w:p>
    <w:p w14:paraId="0F2F281B" w14:textId="77777777" w:rsidR="00124C47" w:rsidRPr="00B4587D" w:rsidRDefault="00124C47" w:rsidP="00124C47"/>
    <w:p w14:paraId="4BF14763" w14:textId="77777777" w:rsidR="00FA613C" w:rsidRDefault="00124C47" w:rsidP="00124C47">
      <w:pPr>
        <w:ind w:firstLine="0"/>
        <w:rPr>
          <w:ins w:id="445" w:author="Colleen Megowan" w:date="2018-04-21T15:11:00Z"/>
        </w:rPr>
      </w:pPr>
      <w:r>
        <w:t xml:space="preserve">The modeling approach requires students to </w:t>
      </w:r>
      <w:ins w:id="446" w:author="Colleen Megowan" w:date="2018-04-21T15:10:00Z">
        <w:r w:rsidR="00FA613C">
          <w:t>develop and use conceptual</w:t>
        </w:r>
      </w:ins>
      <w:del w:id="447" w:author="Colleen Megowan" w:date="2018-04-21T15:10:00Z">
        <w:r w:rsidDel="00FA613C">
          <w:delText>create</w:delText>
        </w:r>
      </w:del>
      <w:r>
        <w:t xml:space="preserve"> models to predict and explain the behavior of matter.  As more complex behaviors are observed, it stands to reason that </w:t>
      </w:r>
      <w:del w:id="448" w:author="Colleen Megowan" w:date="2018-04-21T15:11:00Z">
        <w:r w:rsidDel="00FA613C">
          <w:delText xml:space="preserve">changes in </w:delText>
        </w:r>
      </w:del>
      <w:r>
        <w:t xml:space="preserve">models </w:t>
      </w:r>
      <w:del w:id="449" w:author="Colleen Megowan" w:date="2018-04-21T15:11:00Z">
        <w:r w:rsidDel="00FA613C">
          <w:delText>must be made</w:delText>
        </w:r>
      </w:del>
      <w:ins w:id="450" w:author="Colleen Megowan" w:date="2018-04-21T15:11:00Z">
        <w:r w:rsidR="00FA613C">
          <w:t>will need to be modified</w:t>
        </w:r>
      </w:ins>
      <w:r>
        <w:t xml:space="preserve">.  </w:t>
      </w:r>
    </w:p>
    <w:p w14:paraId="48D11C5F" w14:textId="77777777" w:rsidR="00FA613C" w:rsidRDefault="00FA613C" w:rsidP="00124C47">
      <w:pPr>
        <w:ind w:firstLine="0"/>
        <w:rPr>
          <w:ins w:id="451" w:author="Colleen Megowan" w:date="2018-04-21T15:11:00Z"/>
        </w:rPr>
      </w:pPr>
    </w:p>
    <w:p w14:paraId="1F225CCB" w14:textId="1E1C3DD3" w:rsidR="00124C47" w:rsidRDefault="00124C47" w:rsidP="00124C47">
      <w:pPr>
        <w:ind w:firstLine="0"/>
      </w:pPr>
      <w:r>
        <w:t xml:space="preserve">At the end of </w:t>
      </w:r>
      <w:del w:id="452" w:author="Colleen Megowan" w:date="2018-04-21T15:11:00Z">
        <w:r w:rsidDel="00FA613C">
          <w:delText xml:space="preserve">every </w:delText>
        </w:r>
      </w:del>
      <w:ins w:id="453" w:author="Colleen Megowan" w:date="2018-04-21T15:11:00Z">
        <w:r w:rsidR="00FA613C">
          <w:t xml:space="preserve">each </w:t>
        </w:r>
      </w:ins>
      <w:r>
        <w:t xml:space="preserve">unit, as a means of preparing for the test, students </w:t>
      </w:r>
      <w:del w:id="454" w:author="Colleen Megowan" w:date="2018-04-21T15:12:00Z">
        <w:r w:rsidDel="00FA613C">
          <w:delText xml:space="preserve">may </w:delText>
        </w:r>
      </w:del>
      <w:ins w:id="455" w:author="Colleen Megowan" w:date="2018-04-21T15:12:00Z">
        <w:r w:rsidR="00FA613C">
          <w:t xml:space="preserve">should </w:t>
        </w:r>
      </w:ins>
      <w:r>
        <w:t xml:space="preserve">review </w:t>
      </w:r>
      <w:del w:id="456" w:author="Colleen Megowan" w:date="2018-04-21T15:12:00Z">
        <w:r w:rsidDel="00FA613C">
          <w:delText xml:space="preserve">and refine </w:delText>
        </w:r>
      </w:del>
      <w:r>
        <w:t>the model they</w:t>
      </w:r>
      <w:ins w:id="457" w:author="Colleen Megowan" w:date="2018-04-21T15:12:00Z">
        <w:r w:rsidR="00FA613C">
          <w:t xml:space="preserve"> have constructed and refined</w:t>
        </w:r>
      </w:ins>
      <w:del w:id="458" w:author="Colleen Megowan" w:date="2018-04-21T15:12:00Z">
        <w:r w:rsidDel="00FA613C">
          <w:delText xml:space="preserve"> used</w:delText>
        </w:r>
      </w:del>
      <w:del w:id="459" w:author="Colleen Megowan" w:date="2018-04-21T15:13:00Z">
        <w:r w:rsidDel="00FA613C">
          <w:delText xml:space="preserve"> to explain events observed </w:delText>
        </w:r>
      </w:del>
      <w:ins w:id="460" w:author="Colleen Megowan" w:date="2018-04-21T15:13:00Z">
        <w:r w:rsidR="00FA613C">
          <w:t xml:space="preserve"> </w:t>
        </w:r>
      </w:ins>
      <w:r>
        <w:t xml:space="preserve">throughout the unit.  This can be done as a homework assignment that they discuss in small groups the next day.  </w:t>
      </w:r>
      <w:del w:id="461" w:author="Colleen Megowan" w:date="2018-04-21T15:15:00Z">
        <w:r w:rsidDel="00FA613C">
          <w:delText>Small groups, then,</w:delText>
        </w:r>
      </w:del>
      <w:ins w:id="462" w:author="Colleen Megowan" w:date="2018-04-21T15:15:00Z">
        <w:r w:rsidR="00FA613C">
          <w:t>Each group</w:t>
        </w:r>
      </w:ins>
      <w:r>
        <w:t xml:space="preserve"> can </w:t>
      </w:r>
      <w:del w:id="463" w:author="Colleen Megowan" w:date="2018-04-21T15:14:00Z">
        <w:r w:rsidDel="00FA613C">
          <w:delText xml:space="preserve">put </w:delText>
        </w:r>
      </w:del>
      <w:ins w:id="464" w:author="Colleen Megowan" w:date="2018-04-21T15:14:00Z">
        <w:r w:rsidR="00FA613C">
          <w:t xml:space="preserve">whiteboard </w:t>
        </w:r>
      </w:ins>
      <w:r>
        <w:t xml:space="preserve">their </w:t>
      </w:r>
      <w:ins w:id="465" w:author="Colleen Megowan" w:date="2018-04-21T15:14:00Z">
        <w:r w:rsidR="00FA613C">
          <w:t>“</w:t>
        </w:r>
      </w:ins>
      <w:del w:id="466" w:author="Colleen Megowan" w:date="2018-04-21T15:14:00Z">
        <w:r w:rsidDel="00FA613C">
          <w:delText xml:space="preserve">ideas about the </w:delText>
        </w:r>
      </w:del>
      <w:r>
        <w:t>model</w:t>
      </w:r>
      <w:ins w:id="467" w:author="Colleen Megowan" w:date="2018-04-21T15:14:00Z">
        <w:r w:rsidR="00FA613C">
          <w:t xml:space="preserve"> so far”</w:t>
        </w:r>
      </w:ins>
      <w:r>
        <w:t xml:space="preserve"> (i.e., </w:t>
      </w:r>
      <w:ins w:id="468" w:author="Colleen Megowan" w:date="2018-04-21T15:13:00Z">
        <w:r w:rsidR="00FA613C">
          <w:t>the key elements operations, relations and rules of the model</w:t>
        </w:r>
      </w:ins>
      <w:del w:id="469" w:author="Colleen Megowan" w:date="2018-04-21T15:13:00Z">
        <w:r w:rsidDel="00FA613C">
          <w:delText>what it is</w:delText>
        </w:r>
      </w:del>
      <w:r>
        <w:t xml:space="preserve">, how </w:t>
      </w:r>
      <w:del w:id="470" w:author="Colleen Megowan" w:date="2018-04-21T15:14:00Z">
        <w:r w:rsidDel="00FA613C">
          <w:delText>it</w:delText>
        </w:r>
      </w:del>
      <w:ins w:id="471" w:author="Colleen Megowan" w:date="2018-04-21T15:14:00Z">
        <w:r w:rsidR="00FA613C">
          <w:t>the model</w:t>
        </w:r>
      </w:ins>
      <w:r>
        <w:t xml:space="preserve"> </w:t>
      </w:r>
      <w:del w:id="472" w:author="Colleen Megowan" w:date="2018-04-21T15:13:00Z">
        <w:r w:rsidDel="00FA613C">
          <w:delText>has changed</w:delText>
        </w:r>
      </w:del>
      <w:ins w:id="473" w:author="Colleen Megowan" w:date="2018-04-21T15:13:00Z">
        <w:r w:rsidR="00FA613C">
          <w:t>is represented</w:t>
        </w:r>
      </w:ins>
      <w:ins w:id="474" w:author="Colleen Megowan" w:date="2018-04-21T15:15:00Z">
        <w:r w:rsidR="004A672E">
          <w:t xml:space="preserve"> and the class can </w:t>
        </w:r>
      </w:ins>
      <w:ins w:id="475" w:author="Colleen Megowan" w:date="2018-04-21T15:16:00Z">
        <w:r w:rsidR="004A672E">
          <w:t>develop</w:t>
        </w:r>
      </w:ins>
      <w:ins w:id="476" w:author="Colleen Megowan" w:date="2018-04-21T15:15:00Z">
        <w:r w:rsidR="004A672E">
          <w:t xml:space="preserve"> a consensus</w:t>
        </w:r>
      </w:ins>
      <w:del w:id="477" w:author="Colleen Megowan" w:date="2018-04-21T15:14:00Z">
        <w:r w:rsidDel="00FA613C">
          <w:delText>) on whiteboards presented during a board meeting</w:delText>
        </w:r>
      </w:del>
      <w:r>
        <w:t>.</w:t>
      </w:r>
      <w:ins w:id="478" w:author="Colleen Megowan" w:date="2018-04-21T15:16:00Z">
        <w:r w:rsidR="004A672E">
          <w:t xml:space="preserve"> model</w:t>
        </w:r>
      </w:ins>
      <w:r>
        <w:t xml:space="preserve">  To keep them organized and to allow them to see the progression of the models used in the class, the handout "The Model so Far . . ." may be used.  This handout </w:t>
      </w:r>
      <w:del w:id="479" w:author="Colleen Megowan" w:date="2018-04-21T15:16:00Z">
        <w:r w:rsidDel="004A672E">
          <w:delText xml:space="preserve">should </w:delText>
        </w:r>
      </w:del>
      <w:ins w:id="480" w:author="Colleen Megowan" w:date="2018-04-21T15:16:00Z">
        <w:r w:rsidR="004A672E">
          <w:t xml:space="preserve">can </w:t>
        </w:r>
      </w:ins>
      <w:r>
        <w:t xml:space="preserve">be given to students after the discussion of Unit 1's model and they should write a short paragraph </w:t>
      </w:r>
      <w:del w:id="481" w:author="Colleen Megowan" w:date="2018-04-21T15:18:00Z">
        <w:r w:rsidDel="004A672E">
          <w:delText xml:space="preserve">(this </w:delText>
        </w:r>
      </w:del>
      <w:del w:id="482" w:author="Colleen Megowan" w:date="2018-04-21T15:17:00Z">
        <w:r w:rsidDel="004A672E">
          <w:delText>may or may not</w:delText>
        </w:r>
      </w:del>
      <w:del w:id="483" w:author="Colleen Megowan" w:date="2018-04-21T15:18:00Z">
        <w:r w:rsidDel="004A672E">
          <w:delText xml:space="preserve"> be accompanied by </w:delText>
        </w:r>
      </w:del>
      <w:del w:id="484" w:author="Colleen Megowan" w:date="2018-04-21T15:17:00Z">
        <w:r w:rsidDel="004A672E">
          <w:delText>sketches</w:delText>
        </w:r>
      </w:del>
      <w:del w:id="485" w:author="Colleen Megowan" w:date="2018-04-21T15:18:00Z">
        <w:r w:rsidDel="004A672E">
          <w:delText xml:space="preserve">) </w:delText>
        </w:r>
      </w:del>
      <w:r>
        <w:t>detailing the characteristics of the model</w:t>
      </w:r>
      <w:ins w:id="486" w:author="Colleen Megowan" w:date="2018-04-21T15:18:00Z">
        <w:r w:rsidR="004A672E">
          <w:t xml:space="preserve"> (this should be accompanied by representations of the model they used during the unit)</w:t>
        </w:r>
      </w:ins>
      <w:r>
        <w:t xml:space="preserve">.  Students should keep this handout and add to it </w:t>
      </w:r>
      <w:del w:id="487" w:author="Colleen Megowan" w:date="2018-04-21T15:18:00Z">
        <w:r w:rsidDel="004A672E">
          <w:delText>as a means of reviewing</w:delText>
        </w:r>
      </w:del>
      <w:ins w:id="488" w:author="Colleen Megowan" w:date="2018-04-21T15:18:00Z">
        <w:r w:rsidR="004A672E">
          <w:t>at the end of</w:t>
        </w:r>
      </w:ins>
      <w:del w:id="489" w:author="Colleen Megowan" w:date="2018-04-21T15:18:00Z">
        <w:r w:rsidDel="004A672E">
          <w:delText xml:space="preserve"> for</w:delText>
        </w:r>
      </w:del>
      <w:r>
        <w:t xml:space="preserve"> every unit.</w:t>
      </w:r>
    </w:p>
    <w:p w14:paraId="044E8814" w14:textId="77777777" w:rsidR="00124C47" w:rsidRDefault="00124C47" w:rsidP="00124C47"/>
    <w:p w14:paraId="53C720CF" w14:textId="3FD18369" w:rsidR="00124C47" w:rsidRDefault="00124C47" w:rsidP="00124C47">
      <w:pPr>
        <w:ind w:firstLine="0"/>
      </w:pPr>
      <w:r>
        <w:t xml:space="preserve">For Unit 1 specifically, students should </w:t>
      </w:r>
      <w:ins w:id="490" w:author="Colleen Megowan" w:date="2018-04-21T15:19:00Z">
        <w:r w:rsidR="004A672E">
          <w:t>be able to define a system, represent the syst</w:t>
        </w:r>
      </w:ins>
      <w:ins w:id="491" w:author="Colleen Megowan" w:date="2018-04-21T15:20:00Z">
        <w:r w:rsidR="004A672E">
          <w:t xml:space="preserve">em at different states, </w:t>
        </w:r>
      </w:ins>
      <w:proofErr w:type="gramStart"/>
      <w:r>
        <w:t>recognize</w:t>
      </w:r>
      <w:proofErr w:type="gramEnd"/>
      <w:r>
        <w:t xml:space="preserve"> that changes in systems usually involve changes in energy storage and transfer.  Students </w:t>
      </w:r>
      <w:ins w:id="492" w:author="Colleen Megowan" w:date="2018-04-21T15:20:00Z">
        <w:r w:rsidR="004A672E">
          <w:t>should be able to</w:t>
        </w:r>
      </w:ins>
      <w:del w:id="493" w:author="Colleen Megowan" w:date="2018-04-21T15:20:00Z">
        <w:r w:rsidDel="004A672E">
          <w:delText>can</w:delText>
        </w:r>
      </w:del>
      <w:r>
        <w:t xml:space="preserve"> specify the different ways energy is stored and transferred, </w:t>
      </w:r>
      <w:ins w:id="494" w:author="Colleen Megowan" w:date="2018-04-21T15:21:00Z">
        <w:r w:rsidR="004A672E">
          <w:t xml:space="preserve">identify when energy is conserved (i.e. energy does not move across the system boundary during the event) </w:t>
        </w:r>
      </w:ins>
      <w:r>
        <w:t xml:space="preserve">and should be able to identify and use the main representational tools developed (System Schemas, </w:t>
      </w:r>
      <w:ins w:id="495" w:author="Colleen Megowan" w:date="2018-04-21T15:19:00Z">
        <w:r w:rsidR="004A672E">
          <w:t xml:space="preserve">State Diagrams, </w:t>
        </w:r>
      </w:ins>
      <w:r>
        <w:t xml:space="preserve">Energy Pie Charts, Energy Bar Charts).  Their understanding of energy storage and transfer </w:t>
      </w:r>
      <w:del w:id="496" w:author="Colleen Megowan" w:date="2018-04-21T15:21:00Z">
        <w:r w:rsidDel="004A672E">
          <w:delText xml:space="preserve">should </w:delText>
        </w:r>
      </w:del>
      <w:ins w:id="497" w:author="Colleen Megowan" w:date="2018-04-21T15:21:00Z">
        <w:r w:rsidR="004A672E">
          <w:t xml:space="preserve">will </w:t>
        </w:r>
      </w:ins>
      <w:r>
        <w:t xml:space="preserve">not be complete, but we are </w:t>
      </w:r>
      <w:del w:id="498" w:author="Colleen Megowan" w:date="2018-04-21T15:22:00Z">
        <w:r w:rsidDel="004A672E">
          <w:delText>starting a</w:delText>
        </w:r>
      </w:del>
      <w:ins w:id="499" w:author="Colleen Megowan" w:date="2018-04-21T15:22:00Z">
        <w:r w:rsidR="004A672E">
          <w:t>developing a</w:t>
        </w:r>
      </w:ins>
      <w:ins w:id="500" w:author="Colleen Megowan" w:date="2018-04-21T15:23:00Z">
        <w:r w:rsidR="004A672E">
          <w:t xml:space="preserve"> preliminary</w:t>
        </w:r>
      </w:ins>
      <w:ins w:id="501" w:author="Colleen Megowan" w:date="2018-04-21T15:22:00Z">
        <w:r w:rsidR="004A672E">
          <w:t xml:space="preserve"> </w:t>
        </w:r>
      </w:ins>
      <w:ins w:id="502" w:author="Colleen Megowan" w:date="2018-04-21T15:23:00Z">
        <w:r w:rsidR="004A672E">
          <w:t>version</w:t>
        </w:r>
      </w:ins>
      <w:r>
        <w:t xml:space="preserve"> </w:t>
      </w:r>
      <w:ins w:id="503" w:author="Colleen Megowan" w:date="2018-04-21T15:23:00Z">
        <w:r w:rsidR="004A672E">
          <w:t>of one of the</w:t>
        </w:r>
      </w:ins>
      <w:del w:id="504" w:author="Colleen Megowan" w:date="2018-04-21T15:22:00Z">
        <w:r w:rsidDel="004A672E">
          <w:delText xml:space="preserve">dialogue </w:delText>
        </w:r>
      </w:del>
      <w:del w:id="505" w:author="Colleen Megowan" w:date="2018-04-21T15:23:00Z">
        <w:r w:rsidDel="004A672E">
          <w:delText>relating to</w:delText>
        </w:r>
      </w:del>
      <w:r>
        <w:t xml:space="preserve"> three </w:t>
      </w:r>
      <w:del w:id="506" w:author="Colleen Megowan" w:date="2018-04-21T15:23:00Z">
        <w:r w:rsidDel="004A672E">
          <w:delText xml:space="preserve">main </w:delText>
        </w:r>
      </w:del>
      <w:ins w:id="507" w:author="Colleen Megowan" w:date="2018-04-21T15:23:00Z">
        <w:r w:rsidR="004A672E">
          <w:t xml:space="preserve">overarching </w:t>
        </w:r>
      </w:ins>
      <w:r>
        <w:t xml:space="preserve">Models that we will explore in physical science:  Energy, </w:t>
      </w:r>
      <w:ins w:id="508" w:author="Colleen Megowan" w:date="2018-04-21T15:24:00Z">
        <w:r w:rsidR="004A672E">
          <w:t xml:space="preserve">Systems and </w:t>
        </w:r>
      </w:ins>
      <w:r>
        <w:t>Interactions, and Structure</w:t>
      </w:r>
      <w:ins w:id="509" w:author="Colleen Megowan" w:date="2018-04-21T15:24:00Z">
        <w:r w:rsidR="004A672E">
          <w:t xml:space="preserve"> of Matter</w:t>
        </w:r>
      </w:ins>
      <w:r>
        <w:t>.</w:t>
      </w:r>
    </w:p>
    <w:p w14:paraId="19429239" w14:textId="77777777" w:rsidR="00124C47" w:rsidRDefault="00124C47" w:rsidP="00124C47">
      <w:pPr>
        <w:rPr>
          <w:ins w:id="510" w:author="Colleen Megowan" w:date="2018-04-21T15:43:00Z"/>
          <w:rFonts w:ascii="Helvetica Neue" w:eastAsia="Helvetica Neue" w:hAnsi="Helvetica Neue" w:cs="Helvetica Neue"/>
          <w:sz w:val="36"/>
          <w:szCs w:val="36"/>
        </w:rPr>
      </w:pPr>
    </w:p>
    <w:p w14:paraId="605B1E2A" w14:textId="77777777" w:rsidR="00E24FB6" w:rsidRDefault="00E24FB6" w:rsidP="00124C47">
      <w:pPr>
        <w:rPr>
          <w:rFonts w:ascii="Helvetica Neue" w:eastAsia="Helvetica Neue" w:hAnsi="Helvetica Neue" w:cs="Helvetica Neue"/>
          <w:sz w:val="36"/>
          <w:szCs w:val="36"/>
        </w:rPr>
      </w:pPr>
    </w:p>
    <w:p w14:paraId="29F05333" w14:textId="13C95FD9" w:rsidR="00124C47" w:rsidRPr="002A2B37" w:rsidRDefault="00E24FB6" w:rsidP="00124C47">
      <w:pPr>
        <w:pStyle w:val="Heading1"/>
        <w:rPr>
          <w:rFonts w:ascii="Arial" w:hAnsi="Arial" w:cs="Arial"/>
        </w:rPr>
      </w:pPr>
      <w:ins w:id="511" w:author="Colleen Megowan" w:date="2018-04-21T15:47:00Z">
        <w:r>
          <w:rPr>
            <w:rFonts w:ascii="Arial" w:hAnsi="Arial" w:cs="Arial"/>
          </w:rPr>
          <w:t>20</w:t>
        </w:r>
      </w:ins>
      <w:del w:id="512" w:author="Colleen Megowan" w:date="2018-04-21T15:47:00Z">
        <w:r w:rsidR="003120B4" w:rsidDel="00E24FB6">
          <w:rPr>
            <w:rFonts w:ascii="Arial" w:hAnsi="Arial" w:cs="Arial"/>
          </w:rPr>
          <w:delText>18</w:delText>
        </w:r>
      </w:del>
      <w:r w:rsidR="00124C47" w:rsidRPr="002A2B37">
        <w:rPr>
          <w:rFonts w:ascii="Arial" w:hAnsi="Arial" w:cs="Arial"/>
        </w:rPr>
        <w:t>: Unit Test</w:t>
      </w:r>
    </w:p>
    <w:p w14:paraId="6BE8FF55" w14:textId="4EF8CB8B" w:rsidR="00CE62D0" w:rsidRDefault="00CE62D0" w:rsidP="00CE62D0">
      <w:pPr>
        <w:spacing w:before="120"/>
        <w:ind w:firstLine="0"/>
      </w:pPr>
      <w:r w:rsidRPr="00CE62D0">
        <w:rPr>
          <w:i/>
        </w:rPr>
        <w:t>Note</w:t>
      </w:r>
      <w:r>
        <w:t>: There are two versions for the Unit Test, one with energy pie charts and one including some energy bar charts.  Use the version depending on the path you took, or you can edit the versions so students can use the representation they prefer.</w:t>
      </w:r>
    </w:p>
    <w:p w14:paraId="6104DB0E" w14:textId="57319C20" w:rsidR="004235D1" w:rsidDel="004A672E" w:rsidRDefault="004235D1">
      <w:pPr>
        <w:ind w:left="0" w:firstLine="0"/>
        <w:rPr>
          <w:del w:id="513" w:author="Colleen Megowan" w:date="2018-04-21T15:24:00Z"/>
        </w:rPr>
      </w:pPr>
    </w:p>
    <w:p w14:paraId="253F4BD9" w14:textId="77777777" w:rsidR="00124C47" w:rsidDel="004A672E" w:rsidRDefault="00124C47">
      <w:pPr>
        <w:ind w:left="0" w:firstLine="0"/>
        <w:rPr>
          <w:del w:id="514" w:author="Colleen Megowan" w:date="2018-04-21T15:24:00Z"/>
        </w:rPr>
      </w:pPr>
    </w:p>
    <w:p w14:paraId="27FAD12D" w14:textId="44DD8290" w:rsidR="00047878" w:rsidRDefault="00047878">
      <w:pPr>
        <w:ind w:left="0" w:firstLine="0"/>
      </w:pPr>
    </w:p>
    <w:sectPr w:rsidR="00047878">
      <w:footerReference w:type="default" r:id="rId12"/>
      <w:pgSz w:w="12240" w:h="15840"/>
      <w:pgMar w:top="720" w:right="1080" w:bottom="1152"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C5914" w14:textId="77777777" w:rsidR="00097893" w:rsidRDefault="00097893">
      <w:r>
        <w:separator/>
      </w:r>
    </w:p>
  </w:endnote>
  <w:endnote w:type="continuationSeparator" w:id="0">
    <w:p w14:paraId="5EB09090" w14:textId="77777777" w:rsidR="00097893" w:rsidRDefault="0009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Calibri"/>
    <w:charset w:val="00"/>
    <w:family w:val="auto"/>
    <w:pitch w:val="default"/>
  </w:font>
  <w:font w:name="Arial,Helvetica Neue">
    <w:altName w:val="Arial"/>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5E00" w14:textId="34B13A6A" w:rsidR="00FA613C" w:rsidRDefault="00FA613C">
    <w:pPr>
      <w:tabs>
        <w:tab w:val="left" w:pos="4860"/>
        <w:tab w:val="right" w:pos="9720"/>
      </w:tabs>
      <w:spacing w:after="720"/>
      <w:rPr>
        <w:sz w:val="20"/>
        <w:szCs w:val="20"/>
      </w:rPr>
    </w:pPr>
    <w:r>
      <w:rPr>
        <w:sz w:val="20"/>
        <w:szCs w:val="20"/>
      </w:rPr>
      <w:t>©Modeling Instruction – AMTA 2017</w:t>
    </w:r>
    <w:r>
      <w:rPr>
        <w:sz w:val="20"/>
        <w:szCs w:val="20"/>
      </w:rPr>
      <w:tab/>
    </w:r>
    <w:r>
      <w:rPr>
        <w:sz w:val="20"/>
        <w:szCs w:val="20"/>
      </w:rPr>
      <w:fldChar w:fldCharType="begin"/>
    </w:r>
    <w:r>
      <w:rPr>
        <w:sz w:val="20"/>
        <w:szCs w:val="20"/>
      </w:rPr>
      <w:instrText>PAGE</w:instrText>
    </w:r>
    <w:r>
      <w:rPr>
        <w:sz w:val="20"/>
        <w:szCs w:val="20"/>
      </w:rPr>
      <w:fldChar w:fldCharType="separate"/>
    </w:r>
    <w:r w:rsidR="006F1EFF">
      <w:rPr>
        <w:noProof/>
        <w:sz w:val="20"/>
        <w:szCs w:val="20"/>
      </w:rPr>
      <w:t>23</w:t>
    </w:r>
    <w:r>
      <w:rPr>
        <w:sz w:val="20"/>
        <w:szCs w:val="20"/>
      </w:rPr>
      <w:fldChar w:fldCharType="end"/>
    </w:r>
    <w:r>
      <w:rPr>
        <w:sz w:val="20"/>
        <w:szCs w:val="20"/>
      </w:rPr>
      <w:tab/>
      <w:t xml:space="preserve">U1 - </w:t>
    </w:r>
    <w:proofErr w:type="spellStart"/>
    <w:r>
      <w:rPr>
        <w:sz w:val="20"/>
        <w:szCs w:val="20"/>
      </w:rPr>
      <w:t>Tnotes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B1900" w14:textId="77777777" w:rsidR="00097893" w:rsidRDefault="00097893">
      <w:r>
        <w:separator/>
      </w:r>
    </w:p>
  </w:footnote>
  <w:footnote w:type="continuationSeparator" w:id="0">
    <w:p w14:paraId="7580DA03" w14:textId="77777777" w:rsidR="00097893" w:rsidRDefault="00097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EE3"/>
    <w:multiLevelType w:val="hybridMultilevel"/>
    <w:tmpl w:val="4978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7263"/>
    <w:multiLevelType w:val="hybridMultilevel"/>
    <w:tmpl w:val="10A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3490"/>
    <w:multiLevelType w:val="multilevel"/>
    <w:tmpl w:val="4A4CDDB6"/>
    <w:lvl w:ilvl="0">
      <w:start w:val="1"/>
      <w:numFmt w:val="decimal"/>
      <w:lvlText w:val="%1."/>
      <w:lvlJc w:val="left"/>
      <w:pPr>
        <w:ind w:left="720" w:firstLine="360"/>
      </w:pPr>
      <w:rPr>
        <w:vertAlign w:val="baseline"/>
      </w:rPr>
    </w:lvl>
    <w:lvl w:ilvl="1">
      <w:start w:val="1"/>
      <w:numFmt w:val="lowerLetter"/>
      <w:lvlText w:val="%2."/>
      <w:lvlJc w:val="left"/>
      <w:pPr>
        <w:ind w:left="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259B62B2"/>
    <w:multiLevelType w:val="hybridMultilevel"/>
    <w:tmpl w:val="31D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449D9"/>
    <w:multiLevelType w:val="hybridMultilevel"/>
    <w:tmpl w:val="988C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95411"/>
    <w:multiLevelType w:val="hybridMultilevel"/>
    <w:tmpl w:val="98A0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62B86"/>
    <w:multiLevelType w:val="hybridMultilevel"/>
    <w:tmpl w:val="E30E1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0625FF"/>
    <w:multiLevelType w:val="hybridMultilevel"/>
    <w:tmpl w:val="CE3E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B0DA4"/>
    <w:multiLevelType w:val="multilevel"/>
    <w:tmpl w:val="11B6FA70"/>
    <w:lvl w:ilvl="0">
      <w:start w:val="1"/>
      <w:numFmt w:val="upp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51D9393E"/>
    <w:multiLevelType w:val="hybridMultilevel"/>
    <w:tmpl w:val="828E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17FFE"/>
    <w:multiLevelType w:val="multilevel"/>
    <w:tmpl w:val="F238EF9A"/>
    <w:lvl w:ilvl="0">
      <w:start w:val="1"/>
      <w:numFmt w:val="bullet"/>
      <w:lvlText w:val="●"/>
      <w:lvlJc w:val="left"/>
      <w:pPr>
        <w:ind w:left="720" w:firstLine="360"/>
      </w:pPr>
      <w:rPr>
        <w:u w:val="none"/>
      </w:rPr>
    </w:lvl>
    <w:lvl w:ilvl="1">
      <w:start w:val="1"/>
      <w:numFmt w:val="bullet"/>
      <w:lvlText w:val="○"/>
      <w:lvlJc w:val="left"/>
      <w:pPr>
        <w:ind w:left="-9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30E53A3"/>
    <w:multiLevelType w:val="hybridMultilevel"/>
    <w:tmpl w:val="A5507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692FE5"/>
    <w:multiLevelType w:val="hybridMultilevel"/>
    <w:tmpl w:val="4E64A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51152"/>
    <w:multiLevelType w:val="hybridMultilevel"/>
    <w:tmpl w:val="78DE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F32F6"/>
    <w:multiLevelType w:val="hybridMultilevel"/>
    <w:tmpl w:val="C1440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2A0CDE"/>
    <w:multiLevelType w:val="hybridMultilevel"/>
    <w:tmpl w:val="85DE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42CA2"/>
    <w:multiLevelType w:val="hybridMultilevel"/>
    <w:tmpl w:val="F3EA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3447B"/>
    <w:multiLevelType w:val="hybridMultilevel"/>
    <w:tmpl w:val="EC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56958"/>
    <w:multiLevelType w:val="hybridMultilevel"/>
    <w:tmpl w:val="4C64E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3"/>
  </w:num>
  <w:num w:numId="4">
    <w:abstractNumId w:val="10"/>
  </w:num>
  <w:num w:numId="5">
    <w:abstractNumId w:val="1"/>
  </w:num>
  <w:num w:numId="6">
    <w:abstractNumId w:val="9"/>
  </w:num>
  <w:num w:numId="7">
    <w:abstractNumId w:val="15"/>
  </w:num>
  <w:num w:numId="8">
    <w:abstractNumId w:val="13"/>
  </w:num>
  <w:num w:numId="9">
    <w:abstractNumId w:val="16"/>
  </w:num>
  <w:num w:numId="10">
    <w:abstractNumId w:val="12"/>
  </w:num>
  <w:num w:numId="11">
    <w:abstractNumId w:val="0"/>
  </w:num>
  <w:num w:numId="12">
    <w:abstractNumId w:val="5"/>
  </w:num>
  <w:num w:numId="13">
    <w:abstractNumId w:val="7"/>
  </w:num>
  <w:num w:numId="14">
    <w:abstractNumId w:val="17"/>
  </w:num>
  <w:num w:numId="15">
    <w:abstractNumId w:val="14"/>
  </w:num>
  <w:num w:numId="16">
    <w:abstractNumId w:val="18"/>
  </w:num>
  <w:num w:numId="17">
    <w:abstractNumId w:val="6"/>
  </w:num>
  <w:num w:numId="18">
    <w:abstractNumId w:val="4"/>
  </w:num>
  <w:num w:numId="1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een Megowan">
    <w15:presenceInfo w15:providerId="Windows Live" w15:userId="ddfa967356021c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EB"/>
    <w:rsid w:val="00004F5D"/>
    <w:rsid w:val="0000796C"/>
    <w:rsid w:val="000205C9"/>
    <w:rsid w:val="00047878"/>
    <w:rsid w:val="0006009D"/>
    <w:rsid w:val="00063C60"/>
    <w:rsid w:val="0008494E"/>
    <w:rsid w:val="00097893"/>
    <w:rsid w:val="000A6C35"/>
    <w:rsid w:val="000B635D"/>
    <w:rsid w:val="00102C74"/>
    <w:rsid w:val="00121468"/>
    <w:rsid w:val="00124C47"/>
    <w:rsid w:val="00125677"/>
    <w:rsid w:val="0012642D"/>
    <w:rsid w:val="00150B2C"/>
    <w:rsid w:val="00155BB8"/>
    <w:rsid w:val="001563F8"/>
    <w:rsid w:val="00156B99"/>
    <w:rsid w:val="00173DFA"/>
    <w:rsid w:val="001852DC"/>
    <w:rsid w:val="00194C26"/>
    <w:rsid w:val="001B3CC9"/>
    <w:rsid w:val="001B5FE6"/>
    <w:rsid w:val="001C4829"/>
    <w:rsid w:val="001D0427"/>
    <w:rsid w:val="001D7921"/>
    <w:rsid w:val="001D79E2"/>
    <w:rsid w:val="001F48A2"/>
    <w:rsid w:val="001F7C3E"/>
    <w:rsid w:val="002112FD"/>
    <w:rsid w:val="002201CA"/>
    <w:rsid w:val="00221332"/>
    <w:rsid w:val="0023531D"/>
    <w:rsid w:val="00245AB8"/>
    <w:rsid w:val="002875C3"/>
    <w:rsid w:val="002A2B37"/>
    <w:rsid w:val="002C12F6"/>
    <w:rsid w:val="002C4706"/>
    <w:rsid w:val="002F0A49"/>
    <w:rsid w:val="002F1FE7"/>
    <w:rsid w:val="00306541"/>
    <w:rsid w:val="003120B4"/>
    <w:rsid w:val="00315FA7"/>
    <w:rsid w:val="003442B7"/>
    <w:rsid w:val="0036619B"/>
    <w:rsid w:val="00373586"/>
    <w:rsid w:val="00380CF3"/>
    <w:rsid w:val="00386C16"/>
    <w:rsid w:val="00391F1C"/>
    <w:rsid w:val="00394129"/>
    <w:rsid w:val="003A73FC"/>
    <w:rsid w:val="003B7168"/>
    <w:rsid w:val="003E4D19"/>
    <w:rsid w:val="003E544A"/>
    <w:rsid w:val="004235D1"/>
    <w:rsid w:val="00425D3A"/>
    <w:rsid w:val="0045099B"/>
    <w:rsid w:val="00466A90"/>
    <w:rsid w:val="004828CE"/>
    <w:rsid w:val="00483BD1"/>
    <w:rsid w:val="004856F2"/>
    <w:rsid w:val="004A356E"/>
    <w:rsid w:val="004A4123"/>
    <w:rsid w:val="004A672E"/>
    <w:rsid w:val="004B0C99"/>
    <w:rsid w:val="004B3BB4"/>
    <w:rsid w:val="004D79F8"/>
    <w:rsid w:val="004E5DEF"/>
    <w:rsid w:val="004F0CF0"/>
    <w:rsid w:val="00535847"/>
    <w:rsid w:val="00556328"/>
    <w:rsid w:val="0057037B"/>
    <w:rsid w:val="00570E7B"/>
    <w:rsid w:val="00585A2B"/>
    <w:rsid w:val="00586624"/>
    <w:rsid w:val="005B55B3"/>
    <w:rsid w:val="005C0E33"/>
    <w:rsid w:val="005C3831"/>
    <w:rsid w:val="00603FFD"/>
    <w:rsid w:val="00605BB1"/>
    <w:rsid w:val="00633E6E"/>
    <w:rsid w:val="006443DE"/>
    <w:rsid w:val="006502EA"/>
    <w:rsid w:val="0065156A"/>
    <w:rsid w:val="00661D37"/>
    <w:rsid w:val="006650B8"/>
    <w:rsid w:val="0068456B"/>
    <w:rsid w:val="006C74D1"/>
    <w:rsid w:val="006F1EFF"/>
    <w:rsid w:val="0071359E"/>
    <w:rsid w:val="0075713D"/>
    <w:rsid w:val="007744B0"/>
    <w:rsid w:val="00781849"/>
    <w:rsid w:val="00785809"/>
    <w:rsid w:val="007B578C"/>
    <w:rsid w:val="007D25D5"/>
    <w:rsid w:val="007F6757"/>
    <w:rsid w:val="007F7C14"/>
    <w:rsid w:val="00806391"/>
    <w:rsid w:val="00813EC6"/>
    <w:rsid w:val="0082529B"/>
    <w:rsid w:val="00836110"/>
    <w:rsid w:val="008441A7"/>
    <w:rsid w:val="008519EF"/>
    <w:rsid w:val="00890257"/>
    <w:rsid w:val="008A0151"/>
    <w:rsid w:val="008B3713"/>
    <w:rsid w:val="008B58DE"/>
    <w:rsid w:val="008F59E7"/>
    <w:rsid w:val="00946538"/>
    <w:rsid w:val="00947741"/>
    <w:rsid w:val="009821CB"/>
    <w:rsid w:val="009845BC"/>
    <w:rsid w:val="00986C41"/>
    <w:rsid w:val="009909B9"/>
    <w:rsid w:val="00993739"/>
    <w:rsid w:val="009E3268"/>
    <w:rsid w:val="00A05193"/>
    <w:rsid w:val="00A64D55"/>
    <w:rsid w:val="00AA009D"/>
    <w:rsid w:val="00AE68F1"/>
    <w:rsid w:val="00AF53ED"/>
    <w:rsid w:val="00AF76C7"/>
    <w:rsid w:val="00AF7D2D"/>
    <w:rsid w:val="00B13509"/>
    <w:rsid w:val="00B2139F"/>
    <w:rsid w:val="00B26EA5"/>
    <w:rsid w:val="00B333E0"/>
    <w:rsid w:val="00B5128F"/>
    <w:rsid w:val="00B55AEF"/>
    <w:rsid w:val="00B80EC2"/>
    <w:rsid w:val="00B90717"/>
    <w:rsid w:val="00BD3B0A"/>
    <w:rsid w:val="00C2778D"/>
    <w:rsid w:val="00C33CC5"/>
    <w:rsid w:val="00C70863"/>
    <w:rsid w:val="00CC76E7"/>
    <w:rsid w:val="00CD5DC2"/>
    <w:rsid w:val="00CE278B"/>
    <w:rsid w:val="00CE32CE"/>
    <w:rsid w:val="00CE62D0"/>
    <w:rsid w:val="00CF2A69"/>
    <w:rsid w:val="00D138D3"/>
    <w:rsid w:val="00D22CC2"/>
    <w:rsid w:val="00D2795A"/>
    <w:rsid w:val="00D426F5"/>
    <w:rsid w:val="00D5003A"/>
    <w:rsid w:val="00D55FC4"/>
    <w:rsid w:val="00D65186"/>
    <w:rsid w:val="00D70DB4"/>
    <w:rsid w:val="00D87FF5"/>
    <w:rsid w:val="00D91EBA"/>
    <w:rsid w:val="00DA00AE"/>
    <w:rsid w:val="00DA40A1"/>
    <w:rsid w:val="00DC67D0"/>
    <w:rsid w:val="00DD02E7"/>
    <w:rsid w:val="00DE0B61"/>
    <w:rsid w:val="00DE0C31"/>
    <w:rsid w:val="00DF2490"/>
    <w:rsid w:val="00E24FB6"/>
    <w:rsid w:val="00E5594F"/>
    <w:rsid w:val="00E862EB"/>
    <w:rsid w:val="00E917E2"/>
    <w:rsid w:val="00EB0763"/>
    <w:rsid w:val="00EB35EC"/>
    <w:rsid w:val="00EC6E65"/>
    <w:rsid w:val="00ED066B"/>
    <w:rsid w:val="00EF16CE"/>
    <w:rsid w:val="00F117FE"/>
    <w:rsid w:val="00F24221"/>
    <w:rsid w:val="00F438A9"/>
    <w:rsid w:val="00F81712"/>
    <w:rsid w:val="00FA613C"/>
    <w:rsid w:val="00FC7F5E"/>
    <w:rsid w:val="00FD49EF"/>
    <w:rsid w:val="00FF66BB"/>
    <w:rsid w:val="075FFB26"/>
    <w:rsid w:val="65AB2C2A"/>
    <w:rsid w:val="68CED6D5"/>
    <w:rsid w:val="7E19B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8684A"/>
  <w15:docId w15:val="{B846C000-18CE-407D-BD31-3CF59A90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rFonts w:ascii="Helvetica Neue" w:eastAsia="Helvetica Neue" w:hAnsi="Helvetica Neue" w:cs="Helvetica Neue"/>
      <w:sz w:val="36"/>
      <w:szCs w:val="36"/>
    </w:rPr>
  </w:style>
  <w:style w:type="paragraph" w:styleId="Heading2">
    <w:name w:val="heading 2"/>
    <w:basedOn w:val="Normal"/>
    <w:next w:val="Normal"/>
    <w:pPr>
      <w:ind w:left="0" w:firstLine="0"/>
      <w:outlineLvl w:val="1"/>
    </w:pPr>
    <w:rPr>
      <w:rFonts w:ascii="Helvetica Neue" w:eastAsia="Helvetica Neue" w:hAnsi="Helvetica Neue" w:cs="Helvetica Neue"/>
      <w:b/>
      <w:sz w:val="28"/>
      <w:szCs w:val="28"/>
    </w:rPr>
  </w:style>
  <w:style w:type="paragraph" w:styleId="Heading3">
    <w:name w:val="heading 3"/>
    <w:basedOn w:val="Normal"/>
    <w:next w:val="Normal"/>
    <w:pPr>
      <w:keepNext/>
      <w:ind w:left="0" w:firstLine="0"/>
      <w:outlineLvl w:val="2"/>
    </w:pPr>
    <w:rPr>
      <w:rFonts w:ascii="Palatino" w:eastAsia="Palatino" w:hAnsi="Palatino" w:cs="Palatino"/>
      <w:b/>
    </w:rPr>
  </w:style>
  <w:style w:type="paragraph" w:styleId="Heading4">
    <w:name w:val="heading 4"/>
    <w:basedOn w:val="Normal"/>
    <w:next w:val="Normal"/>
    <w:pPr>
      <w:keepNext/>
      <w:tabs>
        <w:tab w:val="left" w:pos="720"/>
        <w:tab w:val="left" w:pos="980"/>
      </w:tabs>
      <w:ind w:left="0" w:firstLine="0"/>
      <w:outlineLvl w:val="3"/>
    </w:pPr>
    <w:rPr>
      <w:rFonts w:ascii="Palatino" w:eastAsia="Palatino" w:hAnsi="Palatino" w:cs="Palatino"/>
      <w:b/>
      <w:u w:val="single"/>
    </w:rPr>
  </w:style>
  <w:style w:type="paragraph" w:styleId="Heading5">
    <w:name w:val="heading 5"/>
    <w:basedOn w:val="Normal"/>
    <w:next w:val="Normal"/>
    <w:pPr>
      <w:keepNext/>
      <w:tabs>
        <w:tab w:val="left" w:pos="720"/>
        <w:tab w:val="left" w:pos="980"/>
      </w:tabs>
      <w:outlineLvl w:val="4"/>
    </w:pPr>
    <w:rPr>
      <w:rFonts w:ascii="Times" w:eastAsia="Times" w:hAnsi="Times" w:cs="Times"/>
      <w:b/>
    </w:rPr>
  </w:style>
  <w:style w:type="paragraph" w:styleId="Heading6">
    <w:name w:val="heading 6"/>
    <w:basedOn w:val="Normal"/>
    <w:next w:val="Normal"/>
    <w:pPr>
      <w:keepNext/>
      <w:ind w:left="0" w:firstLine="0"/>
      <w:outlineLvl w:val="5"/>
    </w:pPr>
    <w:rPr>
      <w:rFonts w:ascii="Palatino" w:eastAsia="Palatino" w:hAnsi="Palatino" w:cs="Palatino"/>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79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5A"/>
    <w:rPr>
      <w:rFonts w:ascii="Segoe UI" w:hAnsi="Segoe UI" w:cs="Segoe UI"/>
      <w:sz w:val="18"/>
      <w:szCs w:val="18"/>
    </w:rPr>
  </w:style>
  <w:style w:type="paragraph" w:styleId="ListParagraph">
    <w:name w:val="List Paragraph"/>
    <w:basedOn w:val="Normal"/>
    <w:uiPriority w:val="34"/>
    <w:qFormat/>
    <w:rsid w:val="00F24221"/>
    <w:pPr>
      <w:ind w:left="720"/>
      <w:contextualSpacing/>
    </w:pPr>
  </w:style>
  <w:style w:type="paragraph" w:styleId="CommentSubject">
    <w:name w:val="annotation subject"/>
    <w:basedOn w:val="CommentText"/>
    <w:next w:val="CommentText"/>
    <w:link w:val="CommentSubjectChar"/>
    <w:uiPriority w:val="99"/>
    <w:semiHidden/>
    <w:unhideWhenUsed/>
    <w:rsid w:val="00A05193"/>
    <w:rPr>
      <w:b/>
      <w:bCs/>
    </w:rPr>
  </w:style>
  <w:style w:type="character" w:customStyle="1" w:styleId="CommentSubjectChar">
    <w:name w:val="Comment Subject Char"/>
    <w:basedOn w:val="CommentTextChar"/>
    <w:link w:val="CommentSubject"/>
    <w:uiPriority w:val="99"/>
    <w:semiHidden/>
    <w:rsid w:val="00A05193"/>
    <w:rPr>
      <w:b/>
      <w:bCs/>
      <w:sz w:val="20"/>
      <w:szCs w:val="20"/>
    </w:rPr>
  </w:style>
  <w:style w:type="paragraph" w:styleId="Header">
    <w:name w:val="header"/>
    <w:basedOn w:val="Normal"/>
    <w:link w:val="HeaderChar"/>
    <w:uiPriority w:val="99"/>
    <w:unhideWhenUsed/>
    <w:rsid w:val="0012642D"/>
    <w:pPr>
      <w:tabs>
        <w:tab w:val="center" w:pos="4680"/>
        <w:tab w:val="right" w:pos="9360"/>
      </w:tabs>
    </w:pPr>
  </w:style>
  <w:style w:type="character" w:customStyle="1" w:styleId="HeaderChar">
    <w:name w:val="Header Char"/>
    <w:basedOn w:val="DefaultParagraphFont"/>
    <w:link w:val="Header"/>
    <w:uiPriority w:val="99"/>
    <w:rsid w:val="0012642D"/>
  </w:style>
  <w:style w:type="paragraph" w:styleId="Footer">
    <w:name w:val="footer"/>
    <w:basedOn w:val="Normal"/>
    <w:link w:val="FooterChar"/>
    <w:uiPriority w:val="99"/>
    <w:unhideWhenUsed/>
    <w:rsid w:val="0012642D"/>
    <w:pPr>
      <w:tabs>
        <w:tab w:val="center" w:pos="4680"/>
        <w:tab w:val="right" w:pos="9360"/>
      </w:tabs>
    </w:pPr>
  </w:style>
  <w:style w:type="character" w:customStyle="1" w:styleId="FooterChar">
    <w:name w:val="Footer Char"/>
    <w:basedOn w:val="DefaultParagraphFont"/>
    <w:link w:val="Footer"/>
    <w:uiPriority w:val="99"/>
    <w:rsid w:val="0012642D"/>
  </w:style>
  <w:style w:type="table" w:styleId="TableGrid">
    <w:name w:val="Table Grid"/>
    <w:basedOn w:val="TableNormal"/>
    <w:uiPriority w:val="39"/>
    <w:rsid w:val="003A73FC"/>
    <w:pPr>
      <w:widowControl/>
      <w:ind w:left="0" w:firstLine="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66BB"/>
    <w:rPr>
      <w:color w:val="0563C1" w:themeColor="hyperlink"/>
      <w:u w:val="single"/>
    </w:rPr>
  </w:style>
  <w:style w:type="character" w:customStyle="1" w:styleId="Mention1">
    <w:name w:val="Mention1"/>
    <w:basedOn w:val="DefaultParagraphFont"/>
    <w:uiPriority w:val="99"/>
    <w:semiHidden/>
    <w:unhideWhenUsed/>
    <w:rsid w:val="00FF66B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29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ickr.com/photos/ipjmike/4107807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mmons.wikimedia.org/wiki/File:Water_Pumping_Windmill.jpg" TargetMode="External"/><Relationship Id="rId4" Type="http://schemas.openxmlformats.org/officeDocument/2006/relationships/webSettings" Target="webSettings.xml"/><Relationship Id="rId9" Type="http://schemas.openxmlformats.org/officeDocument/2006/relationships/hyperlink" Target="https://commons.wikimedia.org/wiki/File:Halnaker_Windmill,_East_Sussex,_UK_-_A26566.jp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9762</Words>
  <Characters>55648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Root</dc:creator>
  <cp:keywords/>
  <dc:description/>
  <cp:lastModifiedBy>Colleen Megowan</cp:lastModifiedBy>
  <cp:revision>7</cp:revision>
  <dcterms:created xsi:type="dcterms:W3CDTF">2018-04-22T01:00:00Z</dcterms:created>
  <dcterms:modified xsi:type="dcterms:W3CDTF">2018-04-24T22:27:00Z</dcterms:modified>
</cp:coreProperties>
</file>